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E2832" w14:textId="08ECC6CF" w:rsidR="00AE478C" w:rsidRDefault="007F1C95" w:rsidP="00A57A82">
      <w:pPr>
        <w:pStyle w:val="Heading1"/>
        <w:jc w:val="center"/>
      </w:pPr>
      <w:r>
        <w:t>SIP builder GUI</w:t>
      </w:r>
    </w:p>
    <w:p w14:paraId="5A7533F0" w14:textId="6019CF5A" w:rsidR="007F1C95" w:rsidRDefault="007F1C95" w:rsidP="00A57A82">
      <w:pPr>
        <w:pStyle w:val="Heading4"/>
        <w:jc w:val="center"/>
      </w:pPr>
      <w:r>
        <w:t>This tool</w:t>
      </w:r>
      <w:del w:id="0" w:author="Rhonda Grantham" w:date="2021-12-03T15:59:00Z">
        <w:r w:rsidDel="008F5CE0">
          <w:delText>s</w:delText>
        </w:r>
      </w:del>
      <w:r>
        <w:t xml:space="preserve"> is </w:t>
      </w:r>
      <w:ins w:id="1" w:author="Rhonda Grantham" w:date="2021-12-03T15:59:00Z">
        <w:r w:rsidR="008F5CE0">
          <w:t xml:space="preserve">a </w:t>
        </w:r>
      </w:ins>
      <w:r>
        <w:t xml:space="preserve">GUI wrapper for </w:t>
      </w:r>
      <w:ins w:id="2" w:author="Rhonda Grantham" w:date="2021-12-03T15:59:00Z">
        <w:r w:rsidR="008F5CE0">
          <w:t xml:space="preserve">the </w:t>
        </w:r>
      </w:ins>
      <w:proofErr w:type="spellStart"/>
      <w:r>
        <w:t>rosetta_sip_factory</w:t>
      </w:r>
      <w:proofErr w:type="spellEnd"/>
      <w:r>
        <w:t>.</w:t>
      </w:r>
    </w:p>
    <w:p w14:paraId="2F3BD485" w14:textId="052F0667" w:rsidR="007F1C95" w:rsidRDefault="007F1C95" w:rsidP="00A57A82">
      <w:pPr>
        <w:pStyle w:val="Heading3"/>
        <w:numPr>
          <w:ilvl w:val="0"/>
          <w:numId w:val="26"/>
        </w:numPr>
      </w:pPr>
      <w:r>
        <w:t>Installation:</w:t>
      </w:r>
    </w:p>
    <w:p w14:paraId="78155F47" w14:textId="3D09FFB0" w:rsidR="007F1C95" w:rsidRDefault="008F5CE0" w:rsidP="00603635">
      <w:ins w:id="3" w:author="Rhonda Grantham" w:date="2021-12-03T15:58:00Z">
        <w:r>
          <w:t>Access to Python and s</w:t>
        </w:r>
      </w:ins>
      <w:ins w:id="4" w:author="Rhonda Grantham" w:date="2021-12-03T15:55:00Z">
        <w:r>
          <w:t>ome preinstalled libraries are required.</w:t>
        </w:r>
      </w:ins>
      <w:del w:id="5" w:author="Rhonda Grantham" w:date="2021-12-03T15:55:00Z">
        <w:r w:rsidR="007F1C95" w:rsidDel="008F5CE0">
          <w:delText>It does not require speci</w:delText>
        </w:r>
        <w:r w:rsidR="00A57A82" w:rsidDel="008F5CE0">
          <w:delText>al installation however require</w:delText>
        </w:r>
        <w:r w:rsidR="007F1C95" w:rsidDel="008F5CE0">
          <w:delText xml:space="preserve"> some preinstalled library</w:delText>
        </w:r>
      </w:del>
    </w:p>
    <w:p w14:paraId="5AA19D14" w14:textId="425A9CB1" w:rsidR="007F1C95" w:rsidRDefault="00A57A82" w:rsidP="00603635">
      <w:r>
        <w:t>To install python libraries</w:t>
      </w:r>
      <w:r w:rsidR="007F1C95">
        <w:t xml:space="preserve"> go </w:t>
      </w:r>
      <w:proofErr w:type="gramStart"/>
      <w:r w:rsidR="007F1C95">
        <w:t>to  command</w:t>
      </w:r>
      <w:proofErr w:type="gramEnd"/>
      <w:r w:rsidR="007F1C95">
        <w:t xml:space="preserve"> line (</w:t>
      </w:r>
      <w:proofErr w:type="spellStart"/>
      <w:r w:rsidR="007F1C95">
        <w:t>cmd</w:t>
      </w:r>
      <w:proofErr w:type="spellEnd"/>
      <w:r w:rsidR="007F1C95">
        <w:t>)</w:t>
      </w:r>
    </w:p>
    <w:p w14:paraId="78A9566D" w14:textId="41E05635" w:rsidR="007F1C95" w:rsidRPr="00E36D01" w:rsidRDefault="007F1C95" w:rsidP="00E36D01">
      <w:pPr>
        <w:tabs>
          <w:tab w:val="left" w:pos="1540"/>
        </w:tabs>
        <w:ind w:left="851"/>
        <w:rPr>
          <w:highlight w:val="lightGray"/>
        </w:rPr>
      </w:pPr>
      <w:r w:rsidRPr="00E36D01">
        <w:rPr>
          <w:highlight w:val="lightGray"/>
        </w:rPr>
        <w:t xml:space="preserve">cd Y:\ndha\pre-deposit_prod\SIPbuilderGUI </w:t>
      </w:r>
    </w:p>
    <w:p w14:paraId="56580199" w14:textId="6F6993F9" w:rsidR="007F1C95" w:rsidRDefault="007F1C95" w:rsidP="00603635">
      <w:r>
        <w:t>(This folder could be different depends on how it is mapped)</w:t>
      </w:r>
    </w:p>
    <w:p w14:paraId="405EA407" w14:textId="6661AC81" w:rsidR="007F1C95" w:rsidRDefault="00E36D01" w:rsidP="00E36D01">
      <w:pPr>
        <w:tabs>
          <w:tab w:val="left" w:pos="1540"/>
        </w:tabs>
      </w:pPr>
      <w:r>
        <w:t>It is also could be cloned from GitHub repository:</w:t>
      </w:r>
    </w:p>
    <w:p w14:paraId="4C23ACF3" w14:textId="54273651" w:rsidR="00E36D01" w:rsidRDefault="00E36D01" w:rsidP="00E36D01">
      <w:pPr>
        <w:tabs>
          <w:tab w:val="left" w:pos="1540"/>
        </w:tabs>
        <w:ind w:left="851"/>
      </w:pPr>
      <w:r w:rsidRPr="00E36D01">
        <w:rPr>
          <w:highlight w:val="lightGray"/>
        </w:rPr>
        <w:t xml:space="preserve">git clone </w:t>
      </w:r>
      <w:hyperlink r:id="rId8" w:history="1">
        <w:r w:rsidRPr="00E36D01">
          <w:rPr>
            <w:rStyle w:val="Hyperlink"/>
            <w:highlight w:val="lightGray"/>
          </w:rPr>
          <w:t>https://github.com/nlnzcollservices/SIPbuilderGUI</w:t>
        </w:r>
      </w:hyperlink>
    </w:p>
    <w:p w14:paraId="6524A6A4" w14:textId="29F0FD98" w:rsidR="00E36D01" w:rsidRDefault="00E36D01" w:rsidP="00E36D01">
      <w:pPr>
        <w:tabs>
          <w:tab w:val="left" w:pos="1540"/>
        </w:tabs>
      </w:pPr>
      <w:r>
        <w:t xml:space="preserve">Then enter repository and </w:t>
      </w:r>
      <w:del w:id="6" w:author="Rhonda Grantham" w:date="2021-12-03T15:57:00Z">
        <w:r w:rsidDel="008F5CE0">
          <w:delText xml:space="preserve">type </w:delText>
        </w:r>
      </w:del>
      <w:r>
        <w:t xml:space="preserve">via </w:t>
      </w:r>
      <w:ins w:id="7" w:author="Rhonda Grantham" w:date="2021-12-03T15:57:00Z">
        <w:r w:rsidR="008F5CE0">
          <w:t xml:space="preserve">the </w:t>
        </w:r>
      </w:ins>
      <w:r>
        <w:t xml:space="preserve">command line </w:t>
      </w:r>
      <w:del w:id="8" w:author="Rhonda Grantham" w:date="2021-12-03T15:57:00Z">
        <w:r w:rsidDel="008F5CE0">
          <w:delText xml:space="preserve">and </w:delText>
        </w:r>
      </w:del>
      <w:r>
        <w:t>type</w:t>
      </w:r>
    </w:p>
    <w:p w14:paraId="205CCD83" w14:textId="13B3E69C" w:rsidR="00E36D01" w:rsidRDefault="00E36D01" w:rsidP="00E36D01">
      <w:pPr>
        <w:tabs>
          <w:tab w:val="left" w:pos="1540"/>
        </w:tabs>
        <w:ind w:left="851"/>
        <w:rPr>
          <w:highlight w:val="lightGray"/>
        </w:rPr>
      </w:pPr>
      <w:r>
        <w:rPr>
          <w:highlight w:val="lightGray"/>
        </w:rPr>
        <w:t>pip install -r requirements.txt</w:t>
      </w:r>
    </w:p>
    <w:p w14:paraId="77A2A837" w14:textId="657B70E9" w:rsidR="00A57A82" w:rsidRPr="00A57A82" w:rsidRDefault="00A57A82" w:rsidP="00A57A82">
      <w:pPr>
        <w:pStyle w:val="Heading3"/>
        <w:numPr>
          <w:ilvl w:val="0"/>
          <w:numId w:val="26"/>
        </w:numPr>
      </w:pPr>
      <w:r w:rsidRPr="00A57A82">
        <w:t>Deploying</w:t>
      </w:r>
    </w:p>
    <w:p w14:paraId="4D82FBA6" w14:textId="1DA6B061" w:rsidR="00E36D01" w:rsidRDefault="00E36D01" w:rsidP="00E36D01">
      <w:pPr>
        <w:tabs>
          <w:tab w:val="left" w:pos="1540"/>
        </w:tabs>
      </w:pPr>
      <w:r>
        <w:t xml:space="preserve">To run the app just </w:t>
      </w:r>
      <w:del w:id="9" w:author="Rhonda Grantham" w:date="2021-12-03T15:58:00Z">
        <w:r w:rsidDel="008F5CE0">
          <w:delText xml:space="preserve">enter </w:delText>
        </w:r>
      </w:del>
      <w:ins w:id="10" w:author="Rhonda Grantham" w:date="2021-12-03T15:58:00Z">
        <w:r w:rsidR="008F5CE0">
          <w:t xml:space="preserve">go to </w:t>
        </w:r>
      </w:ins>
      <w:del w:id="11" w:author="Svetlana Koroteeva" w:date="2021-12-06T15:07:00Z">
        <w:r w:rsidDel="005F4959">
          <w:delText>to</w:delText>
        </w:r>
      </w:del>
      <w:r>
        <w:t xml:space="preserve"> </w:t>
      </w:r>
      <w:ins w:id="12" w:author="Rhonda Grantham" w:date="2021-12-03T15:58:00Z">
        <w:r w:rsidR="008F5CE0">
          <w:t xml:space="preserve">the </w:t>
        </w:r>
      </w:ins>
      <w:r>
        <w:t xml:space="preserve">“script” folder and run </w:t>
      </w:r>
      <w:ins w:id="13" w:author="Rhonda Grantham" w:date="2021-12-03T15:59:00Z">
        <w:r w:rsidR="008F5CE0">
          <w:t xml:space="preserve">the </w:t>
        </w:r>
      </w:ins>
      <w:r>
        <w:t>“</w:t>
      </w:r>
      <w:r w:rsidRPr="00E36D01">
        <w:t>SIP_GUI.py</w:t>
      </w:r>
      <w:r>
        <w:t>” script</w:t>
      </w:r>
    </w:p>
    <w:p w14:paraId="7F0EAED1" w14:textId="120398CA" w:rsidR="00E36D01" w:rsidRDefault="00E36D01" w:rsidP="00E36D01">
      <w:pPr>
        <w:tabs>
          <w:tab w:val="left" w:pos="1540"/>
        </w:tabs>
      </w:pPr>
      <w:r>
        <w:t xml:space="preserve">It will open the </w:t>
      </w:r>
      <w:ins w:id="14" w:author="Rhonda Grantham" w:date="2021-12-03T15:59:00Z">
        <w:r w:rsidR="008F5CE0">
          <w:t xml:space="preserve">submission </w:t>
        </w:r>
      </w:ins>
      <w:r>
        <w:t>form.</w:t>
      </w:r>
    </w:p>
    <w:p w14:paraId="56CDB35E" w14:textId="08571478" w:rsidR="00E113DD" w:rsidRDefault="00E36D01" w:rsidP="00E113DD">
      <w:pPr>
        <w:tabs>
          <w:tab w:val="left" w:pos="1540"/>
        </w:tabs>
        <w:rPr>
          <w:ins w:id="15" w:author="Svetlana Koroteeva" w:date="2021-12-06T17:18:00Z"/>
        </w:rPr>
      </w:pPr>
      <w:del w:id="16" w:author="Svetlana Koroteeva" w:date="2021-12-06T15:06:00Z">
        <w:r w:rsidDel="00CE1884">
          <w:rPr>
            <w:noProof/>
          </w:rPr>
          <w:lastRenderedPageBreak/>
          <w:drawing>
            <wp:inline distT="0" distB="0" distL="0" distR="0" wp14:anchorId="2A02FBED" wp14:editId="1ACD14C4">
              <wp:extent cx="4456253" cy="3882948"/>
              <wp:effectExtent l="0" t="0" r="1905" b="381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56253" cy="3882948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7" w:author="Svetlana Koroteeva" w:date="2021-12-06T17:18:00Z">
        <w:r w:rsidR="00E113DD" w:rsidRPr="00E113DD">
          <w:t xml:space="preserve"> </w:t>
        </w:r>
        <w:r w:rsidR="00E113DD">
          <w:t xml:space="preserve">To run the app just go </w:t>
        </w:r>
        <w:proofErr w:type="gramStart"/>
        <w:r w:rsidR="00E113DD">
          <w:t>to  the</w:t>
        </w:r>
        <w:proofErr w:type="gramEnd"/>
        <w:r w:rsidR="00E113DD">
          <w:t xml:space="preserve"> “script” folder and run the “</w:t>
        </w:r>
        <w:r w:rsidR="00E113DD" w:rsidRPr="00E36D01">
          <w:t>SIP_GUI.py</w:t>
        </w:r>
        <w:r w:rsidR="00E113DD">
          <w:t>” script</w:t>
        </w:r>
      </w:ins>
    </w:p>
    <w:p w14:paraId="2C670C7E" w14:textId="77777777" w:rsidR="00E113DD" w:rsidRDefault="00E113DD" w:rsidP="00E113DD">
      <w:pPr>
        <w:tabs>
          <w:tab w:val="left" w:pos="1540"/>
        </w:tabs>
        <w:rPr>
          <w:ins w:id="18" w:author="Svetlana Koroteeva" w:date="2021-12-06T17:18:00Z"/>
        </w:rPr>
      </w:pPr>
      <w:ins w:id="19" w:author="Svetlana Koroteeva" w:date="2021-12-06T17:18:00Z">
        <w:r>
          <w:t>It will open the submission form.</w:t>
        </w:r>
      </w:ins>
    </w:p>
    <w:p w14:paraId="49DAD139" w14:textId="3DE644FF" w:rsidR="00E36D01" w:rsidRDefault="00CE1884" w:rsidP="00E36D01">
      <w:pPr>
        <w:tabs>
          <w:tab w:val="left" w:pos="1540"/>
        </w:tabs>
      </w:pPr>
      <w:ins w:id="20" w:author="Svetlana Koroteeva" w:date="2021-12-06T15:06:00Z">
        <w:r>
          <w:rPr>
            <w:noProof/>
          </w:rPr>
          <w:lastRenderedPageBreak/>
          <w:drawing>
            <wp:inline distT="0" distB="0" distL="0" distR="0" wp14:anchorId="45F1C167" wp14:editId="2D404E2C">
              <wp:extent cx="5760085" cy="4886325"/>
              <wp:effectExtent l="0" t="0" r="0" b="9525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8863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B3B8241" w14:textId="7629235A" w:rsidR="00E36D01" w:rsidRDefault="00E36D01" w:rsidP="00A57A82">
      <w:pPr>
        <w:pStyle w:val="Heading4"/>
        <w:jc w:val="center"/>
      </w:pPr>
      <w:r>
        <w:t>“Main details” tab fields description:</w:t>
      </w:r>
    </w:p>
    <w:p w14:paraId="194BE0A8" w14:textId="7EF1F822" w:rsidR="008F5CE0" w:rsidRDefault="008F5CE0" w:rsidP="00E36D01">
      <w:pPr>
        <w:tabs>
          <w:tab w:val="left" w:pos="1540"/>
        </w:tabs>
        <w:rPr>
          <w:ins w:id="21" w:author="Rhonda Grantham" w:date="2021-12-03T16:03:00Z"/>
        </w:rPr>
      </w:pPr>
      <w:ins w:id="22" w:author="Rhonda Grantham" w:date="2021-12-03T16:03:00Z">
        <w:r>
          <w:t xml:space="preserve">This </w:t>
        </w:r>
      </w:ins>
      <w:ins w:id="23" w:author="Rhonda Grantham" w:date="2021-12-03T16:05:00Z">
        <w:r w:rsidR="008228BC">
          <w:t>data</w:t>
        </w:r>
      </w:ins>
      <w:ins w:id="24" w:author="Rhonda Grantham" w:date="2021-12-03T16:03:00Z">
        <w:r>
          <w:t xml:space="preserve"> populates the </w:t>
        </w:r>
      </w:ins>
      <w:ins w:id="25" w:author="Rhonda Grantham" w:date="2021-12-03T16:04:00Z">
        <w:r>
          <w:t>dc and mets.xml files.</w:t>
        </w:r>
      </w:ins>
    </w:p>
    <w:p w14:paraId="233E20DE" w14:textId="54D248AE" w:rsidR="00E36D01" w:rsidRDefault="00E36D01" w:rsidP="00E537CF">
      <w:pPr>
        <w:pStyle w:val="ListParagraph"/>
        <w:numPr>
          <w:ilvl w:val="0"/>
          <w:numId w:val="29"/>
        </w:numPr>
        <w:tabs>
          <w:tab w:val="left" w:pos="1540"/>
        </w:tabs>
        <w:pPrChange w:id="26" w:author="Svetlana Koroteeva" w:date="2021-12-06T17:43:00Z">
          <w:pPr>
            <w:tabs>
              <w:tab w:val="left" w:pos="1540"/>
            </w:tabs>
          </w:pPr>
        </w:pPrChange>
      </w:pPr>
      <w:del w:id="27" w:author="Svetlana Koroteeva" w:date="2021-12-06T17:43:00Z">
        <w:r w:rsidDel="00E537CF">
          <w:delText>1.</w:delText>
        </w:r>
      </w:del>
      <w:r>
        <w:t>Library system:</w:t>
      </w:r>
    </w:p>
    <w:p w14:paraId="696991AD" w14:textId="6BBB231F" w:rsidR="00E36D01" w:rsidRDefault="008F5CE0" w:rsidP="00E36D01">
      <w:pPr>
        <w:tabs>
          <w:tab w:val="left" w:pos="1540"/>
        </w:tabs>
      </w:pPr>
      <w:ins w:id="28" w:author="Rhonda Grantham" w:date="2021-12-03T16:00:00Z">
        <w:r>
          <w:t xml:space="preserve">The default setting is </w:t>
        </w:r>
      </w:ins>
      <w:del w:id="29" w:author="Rhonda Grantham" w:date="2021-12-03T16:00:00Z">
        <w:r w:rsidR="00E36D01" w:rsidDel="008F5CE0">
          <w:delText xml:space="preserve">Initially it is set for </w:delText>
        </w:r>
      </w:del>
      <w:r w:rsidR="00E36D01">
        <w:t xml:space="preserve">Alma </w:t>
      </w:r>
      <w:del w:id="30" w:author="Rhonda Grantham" w:date="2021-12-03T16:00:00Z">
        <w:r w:rsidR="00E36D01" w:rsidDel="008F5CE0">
          <w:delText xml:space="preserve">however </w:delText>
        </w:r>
      </w:del>
      <w:r w:rsidR="00E36D01">
        <w:t xml:space="preserve">you can switch </w:t>
      </w:r>
      <w:ins w:id="31" w:author="Rhonda Grantham" w:date="2021-12-03T16:01:00Z">
        <w:r>
          <w:t xml:space="preserve">the </w:t>
        </w:r>
      </w:ins>
      <w:r w:rsidR="00E36D01">
        <w:t xml:space="preserve">radio button </w:t>
      </w:r>
      <w:ins w:id="32" w:author="Rhonda Grantham" w:date="2021-12-03T16:01:00Z">
        <w:r>
          <w:t>for</w:t>
        </w:r>
      </w:ins>
      <w:del w:id="33" w:author="Rhonda Grantham" w:date="2021-12-03T16:01:00Z">
        <w:r w:rsidR="00E36D01" w:rsidDel="008F5CE0">
          <w:delText>to</w:delText>
        </w:r>
      </w:del>
      <w:r w:rsidR="00E36D01">
        <w:t xml:space="preserve"> </w:t>
      </w:r>
      <w:proofErr w:type="spellStart"/>
      <w:r w:rsidR="00E36D01">
        <w:t>Tiaki</w:t>
      </w:r>
      <w:proofErr w:type="spellEnd"/>
      <w:r w:rsidR="00E36D01">
        <w:t>.</w:t>
      </w:r>
    </w:p>
    <w:p w14:paraId="362AA714" w14:textId="68109254" w:rsidR="00E36D01" w:rsidRDefault="00E36D01" w:rsidP="00E36D01">
      <w:pPr>
        <w:tabs>
          <w:tab w:val="left" w:pos="1540"/>
        </w:tabs>
      </w:pPr>
      <w:del w:id="34" w:author="Rhonda Grantham" w:date="2021-12-03T16:01:00Z">
        <w:r w:rsidDel="008F5CE0">
          <w:delText xml:space="preserve">Then </w:delText>
        </w:r>
      </w:del>
      <w:ins w:id="35" w:author="Rhonda Grantham" w:date="2021-12-03T16:01:00Z">
        <w:r w:rsidR="008F5CE0">
          <w:t>E</w:t>
        </w:r>
      </w:ins>
      <w:del w:id="36" w:author="Rhonda Grantham" w:date="2021-12-03T16:01:00Z">
        <w:r w:rsidDel="008F5CE0">
          <w:delText>e</w:delText>
        </w:r>
      </w:del>
      <w:r>
        <w:t>nter your system record ID number in the corresponding field.</w:t>
      </w:r>
    </w:p>
    <w:p w14:paraId="35992614" w14:textId="0FA832CF" w:rsidR="00E537CF" w:rsidRDefault="00E36D01" w:rsidP="00E537CF">
      <w:pPr>
        <w:pStyle w:val="ListParagraph"/>
        <w:numPr>
          <w:ilvl w:val="0"/>
          <w:numId w:val="29"/>
        </w:numPr>
        <w:tabs>
          <w:tab w:val="left" w:pos="1540"/>
        </w:tabs>
        <w:rPr>
          <w:ins w:id="37" w:author="Svetlana Koroteeva" w:date="2021-12-06T17:43:00Z"/>
        </w:rPr>
        <w:pPrChange w:id="38" w:author="Svetlana Koroteeva" w:date="2021-12-06T17:44:00Z">
          <w:pPr>
            <w:tabs>
              <w:tab w:val="left" w:pos="1540"/>
            </w:tabs>
          </w:pPr>
        </w:pPrChange>
      </w:pPr>
      <w:del w:id="39" w:author="Svetlana Koroteeva" w:date="2021-12-06T17:43:00Z">
        <w:r w:rsidDel="00E537CF">
          <w:delText xml:space="preserve">2. </w:delText>
        </w:r>
      </w:del>
      <w:r>
        <w:t xml:space="preserve">DC </w:t>
      </w:r>
      <w:r w:rsidR="008F5CE0">
        <w:t>title</w:t>
      </w:r>
      <w:ins w:id="40" w:author="Svetlana Koroteeva" w:date="2021-12-06T17:43:00Z">
        <w:r w:rsidR="00E537CF">
          <w:t>:</w:t>
        </w:r>
      </w:ins>
    </w:p>
    <w:p w14:paraId="3E4C22A7" w14:textId="53C11345" w:rsidR="00E36D01" w:rsidRDefault="008F5CE0" w:rsidP="00F3649B">
      <w:pPr>
        <w:tabs>
          <w:tab w:val="left" w:pos="1540"/>
        </w:tabs>
      </w:pPr>
      <w:r>
        <w:t xml:space="preserve"> </w:t>
      </w:r>
      <w:ins w:id="41" w:author="Svetlana Koroteeva" w:date="2021-12-06T17:44:00Z">
        <w:r w:rsidR="00F3649B">
          <w:t>W</w:t>
        </w:r>
      </w:ins>
      <w:del w:id="42" w:author="Svetlana Koroteeva" w:date="2021-12-06T17:44:00Z">
        <w:r w:rsidDel="00F3649B">
          <w:delText>w</w:delText>
        </w:r>
      </w:del>
      <w:r>
        <w:t>ill be displayed in the dc.xml</w:t>
      </w:r>
      <w:r w:rsidR="008228BC">
        <w:t>.</w:t>
      </w:r>
    </w:p>
    <w:p w14:paraId="2E73F34F" w14:textId="77777777" w:rsidR="00F3649B" w:rsidRDefault="00E36D01" w:rsidP="00E36D01">
      <w:pPr>
        <w:pStyle w:val="ListParagraph"/>
        <w:numPr>
          <w:ilvl w:val="0"/>
          <w:numId w:val="29"/>
        </w:numPr>
        <w:tabs>
          <w:tab w:val="left" w:pos="1540"/>
        </w:tabs>
        <w:rPr>
          <w:ins w:id="43" w:author="Svetlana Koroteeva" w:date="2021-12-06T17:44:00Z"/>
        </w:rPr>
        <w:pPrChange w:id="44" w:author="Svetlana Koroteeva" w:date="2021-12-06T17:44:00Z">
          <w:pPr>
            <w:tabs>
              <w:tab w:val="left" w:pos="1540"/>
            </w:tabs>
          </w:pPr>
        </w:pPrChange>
      </w:pPr>
      <w:del w:id="45" w:author="Svetlana Koroteeva" w:date="2021-12-06T17:45:00Z">
        <w:r w:rsidDel="00F3649B">
          <w:delText xml:space="preserve">3. </w:delText>
        </w:r>
      </w:del>
      <w:r>
        <w:t>SIP title</w:t>
      </w:r>
      <w:ins w:id="46" w:author="Svetlana Koroteeva" w:date="2021-12-06T17:44:00Z">
        <w:r w:rsidR="00F3649B">
          <w:t>:</w:t>
        </w:r>
      </w:ins>
    </w:p>
    <w:p w14:paraId="5B16B301" w14:textId="33D50463" w:rsidR="00F3649B" w:rsidRDefault="00F3649B" w:rsidP="00F3649B">
      <w:pPr>
        <w:rPr>
          <w:ins w:id="47" w:author="Svetlana Koroteeva" w:date="2021-12-06T17:44:00Z"/>
        </w:rPr>
        <w:pPrChange w:id="48" w:author="Svetlana Koroteeva" w:date="2021-12-06T17:44:00Z">
          <w:pPr>
            <w:tabs>
              <w:tab w:val="left" w:pos="1540"/>
            </w:tabs>
          </w:pPr>
        </w:pPrChange>
      </w:pPr>
      <w:ins w:id="49" w:author="Svetlana Koroteeva" w:date="2021-12-06T17:44:00Z">
        <w:r w:rsidRPr="00F3649B">
          <w:t>Will be displayed as name of your SIP folder.</w:t>
        </w:r>
      </w:ins>
    </w:p>
    <w:p w14:paraId="2341EC49" w14:textId="7811B9ED" w:rsidR="00E36D01" w:rsidDel="00F3649B" w:rsidRDefault="00E36D01" w:rsidP="00F3649B">
      <w:pPr>
        <w:rPr>
          <w:del w:id="50" w:author="Svetlana Koroteeva" w:date="2021-12-06T17:44:00Z"/>
        </w:rPr>
        <w:pPrChange w:id="51" w:author="Svetlana Koroteeva" w:date="2021-12-06T17:44:00Z">
          <w:pPr>
            <w:tabs>
              <w:tab w:val="left" w:pos="1540"/>
            </w:tabs>
          </w:pPr>
        </w:pPrChange>
      </w:pPr>
      <w:del w:id="52" w:author="Svetlana Koroteeva" w:date="2021-12-06T17:44:00Z">
        <w:r w:rsidDel="00F3649B">
          <w:delText xml:space="preserve"> – this </w:delText>
        </w:r>
        <w:r w:rsidR="00B66401" w:rsidDel="00F3649B">
          <w:delText xml:space="preserve">field responsible for </w:delText>
        </w:r>
        <w:r w:rsidDel="00F3649B">
          <w:delText>folder with the sip will be named</w:delText>
        </w:r>
      </w:del>
      <w:ins w:id="53" w:author="Rhonda Grantham" w:date="2021-12-03T16:05:00Z">
        <w:del w:id="54" w:author="Svetlana Koroteeva" w:date="2021-12-06T17:44:00Z">
          <w:r w:rsidR="008228BC" w:rsidDel="00F3649B">
            <w:delText>names the SIP folder.</w:delText>
          </w:r>
        </w:del>
      </w:ins>
    </w:p>
    <w:p w14:paraId="25E2F085" w14:textId="0E31E6B4" w:rsidR="00F3649B" w:rsidRDefault="00B66401" w:rsidP="00F3649B">
      <w:pPr>
        <w:pStyle w:val="ListParagraph"/>
        <w:numPr>
          <w:ilvl w:val="0"/>
          <w:numId w:val="29"/>
        </w:numPr>
        <w:rPr>
          <w:ins w:id="55" w:author="Svetlana Koroteeva" w:date="2021-12-06T17:44:00Z"/>
        </w:rPr>
        <w:pPrChange w:id="56" w:author="Svetlana Koroteeva" w:date="2021-12-06T17:44:00Z">
          <w:pPr>
            <w:tabs>
              <w:tab w:val="left" w:pos="1540"/>
            </w:tabs>
          </w:pPr>
        </w:pPrChange>
      </w:pPr>
      <w:del w:id="57" w:author="Svetlana Koroteeva" w:date="2021-12-06T17:44:00Z">
        <w:r w:rsidDel="00F3649B">
          <w:delText xml:space="preserve">4. </w:delText>
        </w:r>
      </w:del>
      <w:r>
        <w:t>Entity type</w:t>
      </w:r>
      <w:ins w:id="58" w:author="Svetlana Koroteeva" w:date="2021-12-06T17:44:00Z">
        <w:r w:rsidR="00F3649B">
          <w:t>:</w:t>
        </w:r>
      </w:ins>
    </w:p>
    <w:p w14:paraId="30A4DB42" w14:textId="1E2AD212" w:rsidR="00B66401" w:rsidRDefault="00B66401" w:rsidP="00F3649B">
      <w:pPr>
        <w:pPrChange w:id="59" w:author="Svetlana Koroteeva" w:date="2021-12-06T17:44:00Z">
          <w:pPr>
            <w:tabs>
              <w:tab w:val="left" w:pos="1540"/>
            </w:tabs>
          </w:pPr>
        </w:pPrChange>
      </w:pPr>
      <w:del w:id="60" w:author="Svetlana Koroteeva" w:date="2021-12-06T17:44:00Z">
        <w:r w:rsidDel="00F3649B">
          <w:delText xml:space="preserve"> – y</w:delText>
        </w:r>
      </w:del>
      <w:ins w:id="61" w:author="Svetlana Koroteeva" w:date="2021-12-06T17:44:00Z">
        <w:r w:rsidR="00F3649B">
          <w:t>Y</w:t>
        </w:r>
      </w:ins>
      <w:r>
        <w:t xml:space="preserve">ou can use small arrows “up” </w:t>
      </w:r>
      <w:proofErr w:type="gramStart"/>
      <w:r>
        <w:t>and</w:t>
      </w:r>
      <w:r w:rsidR="00A80C70">
        <w:t xml:space="preserve"> </w:t>
      </w:r>
      <w:r>
        <w:t>”down</w:t>
      </w:r>
      <w:proofErr w:type="gramEnd"/>
      <w:r>
        <w:t>” to</w:t>
      </w:r>
      <w:ins w:id="62" w:author="Svetlana Koroteeva" w:date="2021-12-06T15:09:00Z">
        <w:r w:rsidR="00493A41">
          <w:t xml:space="preserve"> </w:t>
        </w:r>
        <w:proofErr w:type="spellStart"/>
        <w:r w:rsidR="00493A41">
          <w:t>scrall</w:t>
        </w:r>
        <w:proofErr w:type="spellEnd"/>
        <w:r w:rsidR="00493A41">
          <w:t xml:space="preserve"> entity types and then click to select and</w:t>
        </w:r>
      </w:ins>
      <w:ins w:id="63" w:author="Svetlana Koroteeva" w:date="2021-12-06T15:10:00Z">
        <w:r w:rsidR="00493A41">
          <w:t xml:space="preserve"> you will</w:t>
        </w:r>
      </w:ins>
      <w:r>
        <w:t xml:space="preserve"> </w:t>
      </w:r>
      <w:del w:id="64" w:author="Rhonda Grantham" w:date="2021-12-03T16:06:00Z">
        <w:r w:rsidDel="008228BC">
          <w:delText>scroll</w:delText>
        </w:r>
        <w:r w:rsidR="008228BC" w:rsidDel="008228BC">
          <w:delText xml:space="preserve"> </w:delText>
        </w:r>
      </w:del>
      <w:del w:id="65" w:author="Unknown">
        <w:r w:rsidR="008228BC" w:rsidDel="00F3649B">
          <w:delText>p</w:delText>
        </w:r>
      </w:del>
      <w:ins w:id="66" w:author="Svetlana Koroteeva" w:date="2021-12-06T17:44:00Z">
        <w:r>
          <w:t>i</w:t>
        </w:r>
      </w:ins>
      <w:ins w:id="67" w:author="Rhonda Grantham" w:date="2021-12-03T16:06:00Z">
        <w:r w:rsidR="008228BC">
          <w:t xml:space="preserve">ck the appropriate </w:t>
        </w:r>
      </w:ins>
      <w:del w:id="68" w:author="Rhonda Grantham" w:date="2021-12-03T16:06:00Z">
        <w:r w:rsidDel="008228BC">
          <w:delText xml:space="preserve">existing </w:delText>
        </w:r>
      </w:del>
      <w:r>
        <w:t>entity type</w:t>
      </w:r>
      <w:ins w:id="69" w:author="Rhonda Grantham" w:date="2021-12-03T16:06:00Z">
        <w:r w:rsidR="008228BC">
          <w:t xml:space="preserve"> for your submission</w:t>
        </w:r>
      </w:ins>
      <w:del w:id="70" w:author="Rhonda Grantham" w:date="2021-12-03T16:06:00Z">
        <w:r w:rsidDel="008228BC">
          <w:delText>s</w:delText>
        </w:r>
      </w:del>
      <w:r>
        <w:t>.</w:t>
      </w:r>
    </w:p>
    <w:p w14:paraId="097CF0C8" w14:textId="2421E3CA" w:rsidR="00B66401" w:rsidRPr="00B66401" w:rsidRDefault="00B66401" w:rsidP="00E36D01">
      <w:pPr>
        <w:tabs>
          <w:tab w:val="left" w:pos="1540"/>
        </w:tabs>
        <w:rPr>
          <w:highlight w:val="lightGray"/>
        </w:rPr>
      </w:pPr>
      <w:r>
        <w:lastRenderedPageBreak/>
        <w:t>(</w:t>
      </w:r>
      <w:del w:id="71" w:author="Rhonda Grantham" w:date="2021-12-03T16:07:00Z">
        <w:r w:rsidDel="008228BC">
          <w:delText>It is also easy to add to the script new one</w:delText>
        </w:r>
      </w:del>
      <w:ins w:id="72" w:author="Rhonda Grantham" w:date="2021-12-03T16:07:00Z">
        <w:r w:rsidR="008228BC">
          <w:t>New ones can be added</w:t>
        </w:r>
      </w:ins>
      <w:r>
        <w:t xml:space="preserve">. </w:t>
      </w:r>
      <w:del w:id="73" w:author="Rhonda Grantham" w:date="2021-12-03T16:07:00Z">
        <w:r w:rsidDel="008228BC">
          <w:delText xml:space="preserve">Just </w:delText>
        </w:r>
      </w:del>
      <w:ins w:id="74" w:author="Rhonda Grantham" w:date="2021-12-03T16:07:00Z">
        <w:r w:rsidR="008228BC">
          <w:t>O</w:t>
        </w:r>
      </w:ins>
      <w:del w:id="75" w:author="Rhonda Grantham" w:date="2021-12-03T16:07:00Z">
        <w:r w:rsidDel="008228BC">
          <w:delText>o</w:delText>
        </w:r>
      </w:del>
      <w:r>
        <w:t xml:space="preserve">pen </w:t>
      </w:r>
      <w:ins w:id="76" w:author="Rhonda Grantham" w:date="2021-12-03T16:07:00Z">
        <w:r w:rsidR="008228BC">
          <w:t xml:space="preserve">the </w:t>
        </w:r>
      </w:ins>
      <w:r>
        <w:t xml:space="preserve">script in an editor. Find this line </w:t>
      </w:r>
      <w:proofErr w:type="spellStart"/>
      <w:r w:rsidRPr="00B66401">
        <w:rPr>
          <w:highlight w:val="lightGray"/>
        </w:rPr>
        <w:t>value_</w:t>
      </w:r>
      <w:proofErr w:type="gramStart"/>
      <w:r w:rsidRPr="00B66401">
        <w:rPr>
          <w:highlight w:val="lightGray"/>
        </w:rPr>
        <w:t>list</w:t>
      </w:r>
      <w:proofErr w:type="spellEnd"/>
      <w:r w:rsidRPr="00B66401">
        <w:rPr>
          <w:highlight w:val="lightGray"/>
        </w:rPr>
        <w:t xml:space="preserve">  =</w:t>
      </w:r>
      <w:proofErr w:type="gramEnd"/>
      <w:r w:rsidRPr="00B66401">
        <w:rPr>
          <w:highlight w:val="lightGray"/>
        </w:rPr>
        <w:t xml:space="preserve"> ["</w:t>
      </w:r>
      <w:proofErr w:type="spellStart"/>
      <w:r w:rsidRPr="00B66401">
        <w:rPr>
          <w:highlight w:val="lightGray"/>
        </w:rPr>
        <w:t>WebHarvestIE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OneOffIE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AudioIE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PeriodicIE</w:t>
      </w:r>
      <w:proofErr w:type="spellEnd"/>
      <w:r w:rsidRPr="00B66401">
        <w:rPr>
          <w:highlight w:val="lightGray"/>
        </w:rPr>
        <w:t>",</w:t>
      </w:r>
    </w:p>
    <w:p w14:paraId="4BA0B496" w14:textId="74F8D7D5" w:rsidR="00B66401" w:rsidRDefault="00B66401" w:rsidP="00E36D01">
      <w:pPr>
        <w:tabs>
          <w:tab w:val="left" w:pos="1540"/>
        </w:tabs>
      </w:pPr>
      <w:r w:rsidRPr="00B66401">
        <w:rPr>
          <w:highlight w:val="lightGray"/>
        </w:rPr>
        <w:t>"</w:t>
      </w:r>
      <w:proofErr w:type="spellStart"/>
      <w:r w:rsidRPr="00B66401">
        <w:rPr>
          <w:highlight w:val="lightGray"/>
        </w:rPr>
        <w:t>VideoIE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HTMLSerialIE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HTMLMonoIE</w:t>
      </w:r>
      <w:proofErr w:type="spellEnd"/>
      <w:r w:rsidRPr="00B66401">
        <w:rPr>
          <w:highlight w:val="lightGray"/>
        </w:rPr>
        <w:t>","</w:t>
      </w:r>
      <w:proofErr w:type="spellStart"/>
      <w:r w:rsidRPr="00B66401">
        <w:rPr>
          <w:highlight w:val="lightGray"/>
        </w:rPr>
        <w:t>UnpublishedIE</w:t>
      </w:r>
      <w:proofErr w:type="spellEnd"/>
      <w:r w:rsidRPr="00B66401">
        <w:rPr>
          <w:highlight w:val="lightGray"/>
        </w:rPr>
        <w:t>",""]</w:t>
      </w:r>
    </w:p>
    <w:p w14:paraId="6903A44B" w14:textId="75AFDA30" w:rsidR="00B66401" w:rsidRDefault="00B66401" w:rsidP="00E36D01">
      <w:pPr>
        <w:tabs>
          <w:tab w:val="left" w:pos="1540"/>
        </w:tabs>
      </w:pPr>
      <w:r>
        <w:t>And add your entity type</w:t>
      </w:r>
      <w:ins w:id="77" w:author="Svetlana Koroteeva" w:date="2021-12-06T15:08:00Z">
        <w:r w:rsidR="009954BF">
          <w:t xml:space="preserve"> </w:t>
        </w:r>
      </w:ins>
      <w:del w:id="78" w:author="Rhonda Grantham" w:date="2021-12-03T16:07:00Z">
        <w:r w:rsidDel="008228BC">
          <w:delText xml:space="preserve"> it </w:delText>
        </w:r>
      </w:del>
      <w:r>
        <w:t xml:space="preserve">inside squared </w:t>
      </w:r>
      <w:del w:id="79" w:author="Rhonda Grantham" w:date="2021-12-03T16:07:00Z">
        <w:r w:rsidDel="008228BC">
          <w:delText>brakets</w:delText>
        </w:r>
      </w:del>
      <w:ins w:id="80" w:author="Rhonda Grantham" w:date="2021-12-03T16:07:00Z">
        <w:r w:rsidR="008228BC">
          <w:t>brackets</w:t>
        </w:r>
      </w:ins>
      <w:r>
        <w:t>, after coma and in quo</w:t>
      </w:r>
      <w:r w:rsidR="00A80C70">
        <w:t>tes,</w:t>
      </w:r>
      <w:r>
        <w:t xml:space="preserve"> save and it will appear </w:t>
      </w:r>
      <w:ins w:id="81" w:author="Rhonda Grantham" w:date="2021-12-03T16:08:00Z">
        <w:r w:rsidR="008228BC">
          <w:t>the next time the app is run.</w:t>
        </w:r>
      </w:ins>
      <w:del w:id="82" w:author="Rhonda Grantham" w:date="2021-12-03T16:08:00Z">
        <w:r w:rsidDel="008228BC">
          <w:delText>after next app run</w:delText>
        </w:r>
      </w:del>
    </w:p>
    <w:p w14:paraId="3A472705" w14:textId="77777777" w:rsidR="00F3649B" w:rsidRDefault="00B66401" w:rsidP="00F3649B">
      <w:pPr>
        <w:pStyle w:val="ListParagraph"/>
        <w:numPr>
          <w:ilvl w:val="0"/>
          <w:numId w:val="29"/>
        </w:numPr>
        <w:rPr>
          <w:ins w:id="83" w:author="Svetlana Koroteeva" w:date="2021-12-06T17:46:00Z"/>
        </w:rPr>
        <w:pPrChange w:id="84" w:author="Svetlana Koroteeva" w:date="2021-12-06T17:45:00Z">
          <w:pPr>
            <w:tabs>
              <w:tab w:val="left" w:pos="1540"/>
            </w:tabs>
          </w:pPr>
        </w:pPrChange>
      </w:pPr>
      <w:del w:id="85" w:author="Svetlana Koroteeva" w:date="2021-12-06T17:46:00Z">
        <w:r w:rsidDel="00F3649B">
          <w:delText>5.</w:delText>
        </w:r>
      </w:del>
      <w:ins w:id="86" w:author="Rhonda Grantham" w:date="2021-12-03T16:08:00Z">
        <w:del w:id="87" w:author="Svetlana Koroteeva" w:date="2021-12-06T17:46:00Z">
          <w:r w:rsidR="008228BC" w:rsidDel="00F3649B">
            <w:delText xml:space="preserve"> </w:delText>
          </w:r>
        </w:del>
      </w:ins>
      <w:r>
        <w:t>Policy ID</w:t>
      </w:r>
      <w:ins w:id="88" w:author="Svetlana Koroteeva" w:date="2021-12-06T17:46:00Z">
        <w:r w:rsidR="00F3649B">
          <w:t>:</w:t>
        </w:r>
      </w:ins>
    </w:p>
    <w:p w14:paraId="141474FC" w14:textId="56B0B093" w:rsidR="00B66401" w:rsidRDefault="00B66401" w:rsidP="00F3649B">
      <w:pPr>
        <w:pStyle w:val="ListParagraph"/>
        <w:numPr>
          <w:ilvl w:val="0"/>
          <w:numId w:val="0"/>
        </w:numPr>
        <w:ind w:left="720"/>
        <w:pPrChange w:id="89" w:author="Svetlana Koroteeva" w:date="2021-12-06T17:46:00Z">
          <w:pPr>
            <w:tabs>
              <w:tab w:val="left" w:pos="1540"/>
            </w:tabs>
          </w:pPr>
        </w:pPrChange>
      </w:pPr>
      <w:del w:id="90" w:author="Svetlana Koroteeva" w:date="2021-12-06T17:46:00Z">
        <w:r w:rsidDel="00F3649B">
          <w:delText xml:space="preserve"> – </w:delText>
        </w:r>
      </w:del>
      <w:ins w:id="91" w:author="Svetlana Koroteeva" w:date="2021-12-06T17:46:00Z">
        <w:r w:rsidR="00F3649B">
          <w:t>P</w:t>
        </w:r>
      </w:ins>
      <w:del w:id="92" w:author="Svetlana Koroteeva" w:date="2021-12-06T17:46:00Z">
        <w:r w:rsidDel="00F3649B">
          <w:delText>p</w:delText>
        </w:r>
      </w:del>
      <w:r>
        <w:t xml:space="preserve">olicy rights access code - </w:t>
      </w:r>
      <w:commentRangeStart w:id="93"/>
      <w:r>
        <w:t>change</w:t>
      </w:r>
      <w:commentRangeEnd w:id="93"/>
      <w:r w:rsidR="008228BC" w:rsidRPr="00F3649B">
        <w:rPr>
          <w:rPrChange w:id="94" w:author="Svetlana Koroteeva" w:date="2021-12-06T17:45:00Z">
            <w:rPr>
              <w:rStyle w:val="CommentReference"/>
            </w:rPr>
          </w:rPrChange>
        </w:rPr>
        <w:commentReference w:id="93"/>
      </w:r>
      <w:r>
        <w:t xml:space="preserve"> to </w:t>
      </w:r>
      <w:ins w:id="95" w:author="Rhonda Grantham" w:date="2021-12-03T16:11:00Z">
        <w:r w:rsidR="008228BC">
          <w:t xml:space="preserve">100, </w:t>
        </w:r>
      </w:ins>
      <w:r>
        <w:t xml:space="preserve">200,300,400 </w:t>
      </w:r>
      <w:ins w:id="96" w:author="Rhonda Grantham" w:date="2021-12-03T16:11:00Z">
        <w:r w:rsidR="008228BC">
          <w:t>as</w:t>
        </w:r>
      </w:ins>
      <w:del w:id="97" w:author="Rhonda Grantham" w:date="2021-12-03T16:11:00Z">
        <w:r w:rsidDel="008228BC">
          <w:delText>if</w:delText>
        </w:r>
      </w:del>
      <w:r>
        <w:t xml:space="preserve"> required</w:t>
      </w:r>
    </w:p>
    <w:p w14:paraId="53B1392E" w14:textId="21E857CB" w:rsidR="00E36D01" w:rsidRDefault="00B66401" w:rsidP="00F3649B">
      <w:pPr>
        <w:pStyle w:val="ListParagraph"/>
        <w:numPr>
          <w:ilvl w:val="0"/>
          <w:numId w:val="29"/>
        </w:numPr>
        <w:pPrChange w:id="98" w:author="Svetlana Koroteeva" w:date="2021-12-06T17:45:00Z">
          <w:pPr>
            <w:tabs>
              <w:tab w:val="left" w:pos="1540"/>
            </w:tabs>
          </w:pPr>
        </w:pPrChange>
      </w:pPr>
      <w:del w:id="99" w:author="Svetlana Koroteeva" w:date="2021-12-06T17:46:00Z">
        <w:r w:rsidDel="00F3649B">
          <w:delText>6.</w:delText>
        </w:r>
      </w:del>
      <w:r>
        <w:t xml:space="preserve"> File or Folder:</w:t>
      </w:r>
    </w:p>
    <w:p w14:paraId="697CCEE6" w14:textId="09E3617C" w:rsidR="00B66401" w:rsidRDefault="00B66401" w:rsidP="00E36D01">
      <w:pPr>
        <w:tabs>
          <w:tab w:val="left" w:pos="1540"/>
        </w:tabs>
      </w:pPr>
      <w:proofErr w:type="gramStart"/>
      <w:r>
        <w:t>If  you</w:t>
      </w:r>
      <w:ins w:id="100" w:author="Rhonda Grantham" w:date="2021-12-03T16:12:00Z">
        <w:r w:rsidR="008228BC">
          <w:t>r</w:t>
        </w:r>
        <w:proofErr w:type="gramEnd"/>
        <w:r w:rsidR="008228BC">
          <w:t xml:space="preserve"> SIP will have one file</w:t>
        </w:r>
      </w:ins>
      <w:r>
        <w:t xml:space="preserve"> </w:t>
      </w:r>
      <w:del w:id="101" w:author="Rhonda Grantham" w:date="2021-12-03T16:13:00Z">
        <w:r w:rsidDel="008228BC">
          <w:delText xml:space="preserve">require SIP from single file </w:delText>
        </w:r>
      </w:del>
      <w:r>
        <w:t xml:space="preserve">use “Single file” radio button and </w:t>
      </w:r>
      <w:del w:id="102" w:author="Rhonda Grantham" w:date="2021-12-03T16:13:00Z">
        <w:r w:rsidDel="008228BC">
          <w:delText xml:space="preserve">then </w:delText>
        </w:r>
      </w:del>
      <w:ins w:id="103" w:author="Rhonda Grantham" w:date="2021-12-03T16:14:00Z">
        <w:r w:rsidR="008228BC">
          <w:t>select</w:t>
        </w:r>
      </w:ins>
      <w:del w:id="104" w:author="Rhonda Grantham" w:date="2021-12-03T16:14:00Z">
        <w:r w:rsidDel="008228BC">
          <w:delText>pick</w:delText>
        </w:r>
      </w:del>
      <w:r>
        <w:t xml:space="preserve"> </w:t>
      </w:r>
      <w:ins w:id="105" w:author="Rhonda Grantham" w:date="2021-12-03T16:13:00Z">
        <w:r w:rsidR="008228BC">
          <w:t>your</w:t>
        </w:r>
      </w:ins>
      <w:del w:id="106" w:author="Rhonda Grantham" w:date="2021-12-03T16:13:00Z">
        <w:r w:rsidDel="008228BC">
          <w:delText>up you</w:delText>
        </w:r>
      </w:del>
      <w:r>
        <w:t xml:space="preserve"> file using </w:t>
      </w:r>
      <w:del w:id="107" w:author="Rhonda Grantham" w:date="2021-12-03T16:14:00Z">
        <w:r w:rsidDel="008228BC">
          <w:delText xml:space="preserve">corresponding </w:delText>
        </w:r>
      </w:del>
      <w:ins w:id="108" w:author="Rhonda Grantham" w:date="2021-12-03T16:14:00Z">
        <w:r w:rsidR="008228BC">
          <w:t xml:space="preserve">the </w:t>
        </w:r>
      </w:ins>
      <w:r>
        <w:t>“</w:t>
      </w:r>
      <w:proofErr w:type="spellStart"/>
      <w:r>
        <w:t>FileBrowse</w:t>
      </w:r>
      <w:proofErr w:type="spellEnd"/>
      <w:r>
        <w:t>” button</w:t>
      </w:r>
    </w:p>
    <w:p w14:paraId="42363C75" w14:textId="3B01185C" w:rsidR="00B66401" w:rsidRDefault="00B66401" w:rsidP="00E36D01">
      <w:pPr>
        <w:tabs>
          <w:tab w:val="left" w:pos="1540"/>
        </w:tabs>
      </w:pPr>
      <w:r>
        <w:t>If you</w:t>
      </w:r>
      <w:ins w:id="109" w:author="Rhonda Grantham" w:date="2021-12-03T16:13:00Z">
        <w:r w:rsidR="008228BC">
          <w:t>r SIP will have multiple files in a folder</w:t>
        </w:r>
      </w:ins>
      <w:r>
        <w:t xml:space="preserve"> </w:t>
      </w:r>
      <w:del w:id="110" w:author="Rhonda Grantham" w:date="2021-12-03T16:14:00Z">
        <w:r w:rsidDel="008228BC">
          <w:delText xml:space="preserve">would like SIP build from multiple files in folder, </w:delText>
        </w:r>
      </w:del>
      <w:r>
        <w:t xml:space="preserve">switch the radio button to “folder” and </w:t>
      </w:r>
      <w:del w:id="111" w:author="Rhonda Grantham" w:date="2021-12-03T16:14:00Z">
        <w:r w:rsidDel="008228BC">
          <w:delText xml:space="preserve">then </w:delText>
        </w:r>
      </w:del>
      <w:r>
        <w:t>use  “</w:t>
      </w:r>
      <w:proofErr w:type="spellStart"/>
      <w:r>
        <w:t>FolderBrowse</w:t>
      </w:r>
      <w:proofErr w:type="spellEnd"/>
      <w:r>
        <w:t xml:space="preserve">” button to </w:t>
      </w:r>
      <w:ins w:id="112" w:author="Rhonda Grantham" w:date="2021-12-03T16:14:00Z">
        <w:r w:rsidR="008228BC">
          <w:t xml:space="preserve">select </w:t>
        </w:r>
      </w:ins>
      <w:del w:id="113" w:author="Rhonda Grantham" w:date="2021-12-03T16:14:00Z">
        <w:r w:rsidDel="008228BC">
          <w:delText xml:space="preserve">pick up </w:delText>
        </w:r>
      </w:del>
      <w:r>
        <w:t>the folder</w:t>
      </w:r>
    </w:p>
    <w:p w14:paraId="2C56F900" w14:textId="77FEBCFE" w:rsidR="00B66401" w:rsidRDefault="00B66401" w:rsidP="00F3649B">
      <w:pPr>
        <w:pStyle w:val="ListParagraph"/>
        <w:numPr>
          <w:ilvl w:val="0"/>
          <w:numId w:val="29"/>
        </w:numPr>
        <w:pPrChange w:id="114" w:author="Svetlana Koroteeva" w:date="2021-12-06T17:45:00Z">
          <w:pPr>
            <w:tabs>
              <w:tab w:val="left" w:pos="1540"/>
            </w:tabs>
          </w:pPr>
        </w:pPrChange>
      </w:pPr>
      <w:del w:id="115" w:author="Svetlana Koroteeva" w:date="2021-12-06T17:46:00Z">
        <w:r w:rsidDel="00F3649B">
          <w:delText>7.</w:delText>
        </w:r>
      </w:del>
      <w:r>
        <w:t>Output folder:</w:t>
      </w:r>
    </w:p>
    <w:p w14:paraId="02A55536" w14:textId="2C6326F6" w:rsidR="00B66401" w:rsidRDefault="00B66401" w:rsidP="00E36D01">
      <w:pPr>
        <w:tabs>
          <w:tab w:val="left" w:pos="1540"/>
        </w:tabs>
      </w:pPr>
      <w:r>
        <w:t xml:space="preserve">Use </w:t>
      </w:r>
      <w:del w:id="116" w:author="Rhonda Grantham" w:date="2021-12-03T16:14:00Z">
        <w:r w:rsidDel="008228BC">
          <w:delText xml:space="preserve">corresponding </w:delText>
        </w:r>
      </w:del>
      <w:ins w:id="117" w:author="Rhonda Grantham" w:date="2021-12-03T16:14:00Z">
        <w:r w:rsidR="008228BC">
          <w:t xml:space="preserve">the </w:t>
        </w:r>
      </w:ins>
      <w:r>
        <w:t>“</w:t>
      </w:r>
      <w:proofErr w:type="spellStart"/>
      <w:r>
        <w:t>FolderBrowse</w:t>
      </w:r>
      <w:proofErr w:type="spellEnd"/>
      <w:r>
        <w:t xml:space="preserve">” button to </w:t>
      </w:r>
      <w:ins w:id="118" w:author="Rhonda Grantham" w:date="2021-12-03T16:15:00Z">
        <w:r w:rsidR="00E26F27">
          <w:t>select</w:t>
        </w:r>
      </w:ins>
      <w:del w:id="119" w:author="Rhonda Grantham" w:date="2021-12-03T16:15:00Z">
        <w:r w:rsidDel="00E26F27">
          <w:delText>pick up</w:delText>
        </w:r>
      </w:del>
      <w:r>
        <w:t xml:space="preserve"> the folder where you </w:t>
      </w:r>
      <w:del w:id="120" w:author="Rhonda Grantham" w:date="2021-12-03T16:30:00Z">
        <w:r w:rsidDel="00014191">
          <w:delText xml:space="preserve">would </w:delText>
        </w:r>
      </w:del>
      <w:ins w:id="121" w:author="Rhonda Grantham" w:date="2021-12-03T16:30:00Z">
        <w:r w:rsidR="00014191">
          <w:t xml:space="preserve">want </w:t>
        </w:r>
      </w:ins>
      <w:del w:id="122" w:author="Rhonda Grantham" w:date="2021-12-03T16:15:00Z">
        <w:r w:rsidDel="00E26F27">
          <w:delText>like SIP being built</w:delText>
        </w:r>
      </w:del>
      <w:ins w:id="123" w:author="Rhonda Grantham" w:date="2021-12-03T16:15:00Z">
        <w:r w:rsidR="00E26F27">
          <w:t xml:space="preserve">your SIP to be </w:t>
        </w:r>
      </w:ins>
      <w:ins w:id="124" w:author="Rhonda Grantham" w:date="2021-12-03T16:16:00Z">
        <w:r w:rsidR="00E26F27">
          <w:t>built.</w:t>
        </w:r>
      </w:ins>
    </w:p>
    <w:p w14:paraId="7488BF6D" w14:textId="55C589FE" w:rsidR="00F3649B" w:rsidRDefault="00B66401" w:rsidP="00F3649B">
      <w:pPr>
        <w:pStyle w:val="ListParagraph"/>
        <w:numPr>
          <w:ilvl w:val="0"/>
          <w:numId w:val="29"/>
        </w:numPr>
        <w:tabs>
          <w:tab w:val="left" w:pos="1540"/>
        </w:tabs>
        <w:rPr>
          <w:ins w:id="125" w:author="Svetlana Koroteeva" w:date="2021-12-06T17:45:00Z"/>
        </w:rPr>
        <w:pPrChange w:id="126" w:author="Svetlana Koroteeva" w:date="2021-12-06T17:46:00Z">
          <w:pPr>
            <w:tabs>
              <w:tab w:val="left" w:pos="1540"/>
            </w:tabs>
          </w:pPr>
        </w:pPrChange>
      </w:pPr>
      <w:del w:id="127" w:author="Svetlana Koroteeva" w:date="2021-12-06T17:46:00Z">
        <w:r w:rsidDel="00F3649B">
          <w:delText>8.</w:delText>
        </w:r>
      </w:del>
      <w:r w:rsidR="007E2A92">
        <w:t>Designation field</w:t>
      </w:r>
      <w:ins w:id="128" w:author="Svetlana Koroteeva" w:date="2021-12-06T17:45:00Z">
        <w:r w:rsidR="00F3649B">
          <w:t>:</w:t>
        </w:r>
      </w:ins>
    </w:p>
    <w:p w14:paraId="2E2426FE" w14:textId="6E823B5F" w:rsidR="00B66401" w:rsidRDefault="007E2A92" w:rsidP="00E36D01">
      <w:pPr>
        <w:tabs>
          <w:tab w:val="left" w:pos="1540"/>
        </w:tabs>
      </w:pPr>
      <w:del w:id="129" w:author="Svetlana Koroteeva" w:date="2021-12-06T17:45:00Z">
        <w:r w:rsidDel="00F3649B">
          <w:delText>s</w:delText>
        </w:r>
      </w:del>
      <w:ins w:id="130" w:author="Rhonda Grantham" w:date="2021-12-03T16:18:00Z">
        <w:del w:id="131" w:author="Svetlana Koroteeva" w:date="2021-12-06T17:45:00Z">
          <w:r w:rsidR="00E26F27" w:rsidDel="00F3649B">
            <w:delText xml:space="preserve">, </w:delText>
          </w:r>
        </w:del>
      </w:ins>
      <w:ins w:id="132" w:author="Svetlana Koroteeva" w:date="2021-12-06T17:46:00Z">
        <w:r w:rsidR="00F3649B">
          <w:t xml:space="preserve">Used </w:t>
        </w:r>
      </w:ins>
      <w:ins w:id="133" w:author="Rhonda Grantham" w:date="2021-12-03T16:18:00Z">
        <w:r w:rsidR="00E26F27">
          <w:t xml:space="preserve">for </w:t>
        </w:r>
      </w:ins>
      <w:proofErr w:type="spellStart"/>
      <w:ins w:id="134" w:author="Svetlana Koroteeva" w:date="2021-12-06T17:48:00Z">
        <w:r w:rsidR="00D83E62" w:rsidRPr="00D83E62">
          <w:t>non web</w:t>
        </w:r>
        <w:proofErr w:type="spellEnd"/>
        <w:r w:rsidR="00D83E62" w:rsidRPr="00D83E62">
          <w:t>-archive</w:t>
        </w:r>
      </w:ins>
      <w:ins w:id="135" w:author="Rhonda Grantham" w:date="2021-12-03T16:18:00Z">
        <w:del w:id="136" w:author="Svetlana Koroteeva" w:date="2021-12-06T17:48:00Z">
          <w:r w:rsidR="00E26F27" w:rsidDel="00D83E62">
            <w:delText>serial</w:delText>
          </w:r>
        </w:del>
        <w:r w:rsidR="00E26F27">
          <w:t xml:space="preserve"> publications</w:t>
        </w:r>
      </w:ins>
      <w:r>
        <w:t xml:space="preserve"> – </w:t>
      </w:r>
      <w:ins w:id="137" w:author="Rhonda Grantham" w:date="2021-12-03T16:16:00Z">
        <w:r w:rsidR="00E26F27">
          <w:t>It you are creating a one-time IE</w:t>
        </w:r>
      </w:ins>
      <w:ins w:id="138" w:author="Rhonda Grantham" w:date="2021-12-03T16:18:00Z">
        <w:r w:rsidR="00E26F27">
          <w:t xml:space="preserve">s or a </w:t>
        </w:r>
        <w:commentRangeStart w:id="139"/>
        <w:r w:rsidR="00E26F27">
          <w:t xml:space="preserve">web </w:t>
        </w:r>
      </w:ins>
      <w:commentRangeEnd w:id="139"/>
      <w:ins w:id="140" w:author="Rhonda Grantham" w:date="2021-12-03T16:20:00Z">
        <w:r w:rsidR="00E26F27">
          <w:rPr>
            <w:rStyle w:val="CommentReference"/>
          </w:rPr>
          <w:commentReference w:id="139"/>
        </w:r>
      </w:ins>
      <w:ins w:id="141" w:author="Rhonda Grantham" w:date="2021-12-03T16:18:00Z">
        <w:r w:rsidR="00E26F27">
          <w:t>archive</w:t>
        </w:r>
      </w:ins>
      <w:ins w:id="142" w:author="Rhonda Grantham" w:date="2021-12-03T16:21:00Z">
        <w:r w:rsidR="00E26F27">
          <w:t>s</w:t>
        </w:r>
      </w:ins>
      <w:ins w:id="143" w:author="Rhonda Grantham" w:date="2021-12-03T16:16:00Z">
        <w:r w:rsidR="00E26F27">
          <w:t xml:space="preserve"> these field can be empty</w:t>
        </w:r>
      </w:ins>
      <w:ins w:id="144" w:author="Rhonda Grantham" w:date="2021-12-03T16:18:00Z">
        <w:r w:rsidR="00E26F27">
          <w:t xml:space="preserve"> and will be ignored</w:t>
        </w:r>
      </w:ins>
      <w:ins w:id="145" w:author="Rhonda Grantham" w:date="2021-12-03T16:16:00Z">
        <w:r w:rsidR="00E26F27">
          <w:t>.</w:t>
        </w:r>
      </w:ins>
      <w:del w:id="146" w:author="Rhonda Grantham" w:date="2021-12-03T16:17:00Z">
        <w:r w:rsidDel="00E26F27">
          <w:delText>This fields could be empty. If</w:delText>
        </w:r>
      </w:del>
      <w:del w:id="147" w:author="Rhonda Grantham" w:date="2021-12-03T16:18:00Z">
        <w:r w:rsidDel="00E26F27">
          <w:delText xml:space="preserve"> you are building SIP </w:delText>
        </w:r>
      </w:del>
      <w:del w:id="148" w:author="Rhonda Grantham" w:date="2021-12-03T16:17:00Z">
        <w:r w:rsidDel="00E26F27">
          <w:delText>for</w:delText>
        </w:r>
      </w:del>
      <w:del w:id="149" w:author="Rhonda Grantham" w:date="2021-12-03T16:18:00Z">
        <w:r w:rsidDel="00E26F27">
          <w:delText xml:space="preserve"> web archive this fields will be ignored</w:delText>
        </w:r>
      </w:del>
    </w:p>
    <w:p w14:paraId="773699EB" w14:textId="128BA9FB" w:rsidR="007E2A92" w:rsidDel="00E26F27" w:rsidRDefault="007E2A92" w:rsidP="00E36D01">
      <w:pPr>
        <w:tabs>
          <w:tab w:val="left" w:pos="1540"/>
        </w:tabs>
        <w:rPr>
          <w:del w:id="150" w:author="Rhonda Grantham" w:date="2021-12-03T16:23:00Z"/>
        </w:rPr>
      </w:pPr>
      <w:del w:id="151" w:author="Rhonda Grantham" w:date="2021-12-03T16:23:00Z">
        <w:r w:rsidDel="00E26F27">
          <w:delText xml:space="preserve">If you are building SIP for Web archive or would like specify the user or project name in </w:delText>
        </w:r>
        <w:r w:rsidR="00A80C70" w:rsidDel="00E26F27">
          <w:delText>METS</w:delText>
        </w:r>
        <w:r w:rsidDel="00E26F27">
          <w:delText xml:space="preserve">.  </w:delText>
        </w:r>
      </w:del>
      <w:del w:id="152" w:author="Rhonda Grantham" w:date="2021-12-03T16:22:00Z">
        <w:r w:rsidDel="00E26F27">
          <w:delText>Click on “Web and User” tab.</w:delText>
        </w:r>
      </w:del>
    </w:p>
    <w:p w14:paraId="7451CA11" w14:textId="30779891" w:rsidR="007E2A92" w:rsidRDefault="007E2A92" w:rsidP="00E36D01">
      <w:pPr>
        <w:tabs>
          <w:tab w:val="left" w:pos="1540"/>
        </w:tabs>
      </w:pPr>
      <w:del w:id="153" w:author="Svetlana Koroteeva" w:date="2021-12-06T15:06:00Z">
        <w:r w:rsidDel="00CE1884">
          <w:rPr>
            <w:noProof/>
          </w:rPr>
          <w:lastRenderedPageBreak/>
          <w:drawing>
            <wp:inline distT="0" distB="0" distL="0" distR="0" wp14:anchorId="04E5302F" wp14:editId="052191D5">
              <wp:extent cx="5760085" cy="505142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5051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  <w:ins w:id="154" w:author="Svetlana Koroteeva" w:date="2021-12-06T15:07:00Z">
        <w:r w:rsidR="005F4959">
          <w:rPr>
            <w:noProof/>
          </w:rPr>
          <w:lastRenderedPageBreak/>
          <w:drawing>
            <wp:inline distT="0" distB="0" distL="0" distR="0" wp14:anchorId="7724C28C" wp14:editId="62DEE847">
              <wp:extent cx="5760085" cy="4926330"/>
              <wp:effectExtent l="0" t="0" r="0" b="762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085" cy="492633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F7FDE4" w14:textId="1304AD92" w:rsidR="007E2A92" w:rsidRDefault="007E2A92" w:rsidP="00A57A82">
      <w:pPr>
        <w:pStyle w:val="Heading4"/>
        <w:jc w:val="center"/>
        <w:rPr>
          <w:ins w:id="155" w:author="Rhonda Grantham" w:date="2021-12-03T16:23:00Z"/>
        </w:rPr>
      </w:pPr>
      <w:r>
        <w:t>“Web and User” tab fields description:</w:t>
      </w:r>
    </w:p>
    <w:p w14:paraId="0F074760" w14:textId="77777777" w:rsidR="00E26F27" w:rsidRDefault="00E26F27" w:rsidP="00E26F27">
      <w:pPr>
        <w:tabs>
          <w:tab w:val="left" w:pos="1540"/>
        </w:tabs>
        <w:rPr>
          <w:ins w:id="156" w:author="Rhonda Grantham" w:date="2021-12-03T16:23:00Z"/>
        </w:rPr>
      </w:pPr>
      <w:ins w:id="157" w:author="Rhonda Grantham" w:date="2021-12-03T16:23:00Z">
        <w:r>
          <w:t xml:space="preserve">Used for building SIPs for Web archives or specifying the user or project name in METS.  </w:t>
        </w:r>
      </w:ins>
    </w:p>
    <w:p w14:paraId="35837409" w14:textId="2549FA01" w:rsidR="00E26F27" w:rsidRPr="00E26F27" w:rsidDel="00E26F27" w:rsidRDefault="00E26F27">
      <w:pPr>
        <w:rPr>
          <w:del w:id="158" w:author="Rhonda Grantham" w:date="2021-12-03T16:24:00Z"/>
        </w:rPr>
        <w:pPrChange w:id="159" w:author="Rhonda Grantham" w:date="2021-12-03T16:23:00Z">
          <w:pPr>
            <w:pStyle w:val="Heading4"/>
            <w:jc w:val="center"/>
          </w:pPr>
        </w:pPrChange>
      </w:pPr>
    </w:p>
    <w:p w14:paraId="15890BAB" w14:textId="552F460B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Web Archive – should be ticked! if you </w:t>
      </w:r>
      <w:proofErr w:type="gramStart"/>
      <w:r>
        <w:t>build</w:t>
      </w:r>
      <w:ins w:id="160" w:author="Rhonda Grantham" w:date="2021-12-03T16:24:00Z">
        <w:r w:rsidR="00E26F27">
          <w:t>ing</w:t>
        </w:r>
        <w:proofErr w:type="gramEnd"/>
        <w:r w:rsidR="00E26F27">
          <w:t xml:space="preserve"> a SIP for a</w:t>
        </w:r>
      </w:ins>
      <w:r>
        <w:t xml:space="preserve"> web archive</w:t>
      </w:r>
    </w:p>
    <w:p w14:paraId="11C20DE9" w14:textId="2014D40C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Harvest date – should be entered in the format as in example (Example shows time when app was run)</w:t>
      </w:r>
    </w:p>
    <w:p w14:paraId="5A17A15B" w14:textId="4DA46AB0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Seed </w:t>
      </w:r>
      <w:proofErr w:type="spellStart"/>
      <w:r>
        <w:t>url</w:t>
      </w:r>
      <w:proofErr w:type="spellEnd"/>
      <w:r>
        <w:t xml:space="preserve"> – seed </w:t>
      </w:r>
      <w:proofErr w:type="spellStart"/>
      <w:r>
        <w:t>url</w:t>
      </w:r>
      <w:proofErr w:type="spellEnd"/>
      <w:r>
        <w:t xml:space="preserve"> for your web ar</w:t>
      </w:r>
      <w:r w:rsidR="00A80C70">
        <w:t>c</w:t>
      </w:r>
      <w:r>
        <w:t>hive.</w:t>
      </w:r>
    </w:p>
    <w:p w14:paraId="50C08058" w14:textId="72EC062A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>Use this filed – should be ticked if you would like to specify user or project in METS</w:t>
      </w:r>
    </w:p>
    <w:p w14:paraId="63B57D34" w14:textId="1C3EB813" w:rsidR="007E2A92" w:rsidRDefault="007E2A92" w:rsidP="007E2A92">
      <w:pPr>
        <w:pStyle w:val="ListParagraph"/>
        <w:numPr>
          <w:ilvl w:val="0"/>
          <w:numId w:val="25"/>
        </w:numPr>
        <w:tabs>
          <w:tab w:val="left" w:pos="1540"/>
        </w:tabs>
      </w:pPr>
      <w:r>
        <w:t xml:space="preserve">If it is </w:t>
      </w:r>
      <w:proofErr w:type="gramStart"/>
      <w:r>
        <w:t>tick</w:t>
      </w:r>
      <w:ins w:id="161" w:author="Rhonda Grantham" w:date="2021-12-03T16:24:00Z">
        <w:r w:rsidR="00E26F27">
          <w:t>ed</w:t>
        </w:r>
      </w:ins>
      <w:proofErr w:type="gramEnd"/>
      <w:r>
        <w:t xml:space="preserve"> please switch the radio button to your option and enter your username or project name in corresponding text field.</w:t>
      </w:r>
    </w:p>
    <w:p w14:paraId="5CE7A5D7" w14:textId="42221F63" w:rsidR="00C014C7" w:rsidRDefault="00A80C70" w:rsidP="00C014C7">
      <w:pPr>
        <w:tabs>
          <w:tab w:val="left" w:pos="1540"/>
        </w:tabs>
      </w:pPr>
      <w:del w:id="162" w:author="Rhonda Grantham" w:date="2021-12-03T16:25:00Z">
        <w:r w:rsidDel="00E26F27">
          <w:delText xml:space="preserve">Fill </w:delText>
        </w:r>
      </w:del>
      <w:ins w:id="163" w:author="Rhonda Grantham" w:date="2021-12-03T16:25:00Z">
        <w:r w:rsidR="00E26F27">
          <w:t xml:space="preserve">Check the form before pressing </w:t>
        </w:r>
      </w:ins>
      <w:r>
        <w:t xml:space="preserve">the </w:t>
      </w:r>
      <w:del w:id="164" w:author="Rhonda Grantham" w:date="2021-12-03T16:25:00Z">
        <w:r w:rsidDel="00014191">
          <w:delText xml:space="preserve">form carefully. </w:delText>
        </w:r>
        <w:r w:rsidR="00C014C7" w:rsidDel="00014191">
          <w:delText xml:space="preserve">Press </w:delText>
        </w:r>
      </w:del>
      <w:r w:rsidR="00C014C7">
        <w:t xml:space="preserve">“submit” button. </w:t>
      </w:r>
      <w:ins w:id="165" w:author="Rhonda Grantham" w:date="2021-12-03T16:31:00Z">
        <w:r w:rsidR="00014191">
          <w:t>From either tabs</w:t>
        </w:r>
      </w:ins>
      <w:ins w:id="166" w:author="Rhonda Grantham" w:date="2021-12-03T16:32:00Z">
        <w:r w:rsidR="00014191">
          <w:t xml:space="preserve"> </w:t>
        </w:r>
      </w:ins>
      <w:del w:id="167" w:author="Rhonda Grantham" w:date="2021-12-03T16:32:00Z">
        <w:r w:rsidR="00C014C7" w:rsidDel="00014191">
          <w:delText>I</w:delText>
        </w:r>
      </w:del>
      <w:del w:id="168" w:author="Rhonda Grantham" w:date="2021-12-03T16:31:00Z">
        <w:r w:rsidR="00C014C7" w:rsidDel="00014191">
          <w:delText>t is working from both tabs</w:delText>
        </w:r>
      </w:del>
      <w:r w:rsidR="00C014C7">
        <w:t xml:space="preserve"> the window will disappear and script will give you the message “</w:t>
      </w:r>
      <w:r w:rsidR="00C014C7" w:rsidRPr="00C014C7">
        <w:t xml:space="preserve">SIP was created </w:t>
      </w:r>
      <w:proofErr w:type="gramStart"/>
      <w:r w:rsidR="00C014C7" w:rsidRPr="00C014C7">
        <w:t>in</w:t>
      </w:r>
      <w:r w:rsidR="00C014C7">
        <w:t xml:space="preserve"> ”</w:t>
      </w:r>
      <w:proofErr w:type="gramEnd"/>
      <w:r w:rsidR="00C014C7" w:rsidRPr="00C014C7">
        <w:t xml:space="preserve">   </w:t>
      </w:r>
      <w:r w:rsidR="00C014C7">
        <w:t>and show the folder with your SIP.</w:t>
      </w:r>
    </w:p>
    <w:p w14:paraId="082D6ED2" w14:textId="77777777" w:rsidR="00014191" w:rsidRDefault="00C014C7" w:rsidP="00C014C7">
      <w:pPr>
        <w:tabs>
          <w:tab w:val="left" w:pos="1540"/>
        </w:tabs>
        <w:rPr>
          <w:ins w:id="169" w:author="Rhonda Grantham" w:date="2021-12-03T16:28:00Z"/>
        </w:rPr>
      </w:pPr>
      <w:r>
        <w:t xml:space="preserve">Check the mets.xml file for metadata you entered and </w:t>
      </w:r>
      <w:del w:id="170" w:author="Rhonda Grantham" w:date="2021-12-03T16:26:00Z">
        <w:r w:rsidDel="00014191">
          <w:delText>if everything correct</w:delText>
        </w:r>
      </w:del>
      <w:ins w:id="171" w:author="Rhonda Grantham" w:date="2021-12-03T16:26:00Z">
        <w:r w:rsidR="00014191">
          <w:t>when the SIP is ready</w:t>
        </w:r>
      </w:ins>
      <w:ins w:id="172" w:author="Rhonda Grantham" w:date="2021-12-03T16:28:00Z">
        <w:r w:rsidR="00014191">
          <w:t>:</w:t>
        </w:r>
      </w:ins>
    </w:p>
    <w:p w14:paraId="07429D1E" w14:textId="3026A50D" w:rsidR="00014191" w:rsidRDefault="00C014C7" w:rsidP="00014191">
      <w:pPr>
        <w:pStyle w:val="ListParagraph"/>
        <w:numPr>
          <w:ilvl w:val="0"/>
          <w:numId w:val="27"/>
        </w:numPr>
        <w:tabs>
          <w:tab w:val="left" w:pos="1540"/>
        </w:tabs>
        <w:rPr>
          <w:ins w:id="173" w:author="Rhonda Grantham" w:date="2021-12-03T16:28:00Z"/>
        </w:rPr>
      </w:pPr>
      <w:del w:id="174" w:author="Rhonda Grantham" w:date="2021-12-03T16:28:00Z">
        <w:r w:rsidDel="00014191">
          <w:lastRenderedPageBreak/>
          <w:delText xml:space="preserve"> </w:delText>
        </w:r>
      </w:del>
      <w:ins w:id="175" w:author="Rhonda Grantham" w:date="2021-12-03T16:30:00Z">
        <w:r w:rsidR="00014191">
          <w:t>P</w:t>
        </w:r>
      </w:ins>
      <w:del w:id="176" w:author="Rhonda Grantham" w:date="2021-12-03T16:30:00Z">
        <w:r w:rsidDel="00014191">
          <w:delText>p</w:delText>
        </w:r>
      </w:del>
      <w:r>
        <w:t>la</w:t>
      </w:r>
      <w:r w:rsidR="00A57A82">
        <w:t xml:space="preserve">ce it to </w:t>
      </w:r>
      <w:ins w:id="177" w:author="Rhonda Grantham" w:date="2021-12-03T16:29:00Z">
        <w:r w:rsidR="00014191">
          <w:t xml:space="preserve">a </w:t>
        </w:r>
      </w:ins>
      <w:r w:rsidR="00A57A82">
        <w:t xml:space="preserve">Rosetta automated </w:t>
      </w:r>
      <w:del w:id="178" w:author="Rhonda Grantham" w:date="2021-12-03T16:27:00Z">
        <w:r w:rsidR="00A57A82" w:rsidDel="00014191">
          <w:delText xml:space="preserve">pick up </w:delText>
        </w:r>
      </w:del>
      <w:r w:rsidR="00A57A82">
        <w:t>folder for production</w:t>
      </w:r>
      <w:ins w:id="179" w:author="Rhonda Grantham" w:date="2021-12-03T16:27:00Z">
        <w:r w:rsidR="00014191">
          <w:t>.</w:t>
        </w:r>
      </w:ins>
    </w:p>
    <w:p w14:paraId="6FE8C764" w14:textId="77777777" w:rsidR="00493A41" w:rsidRDefault="00A57A82">
      <w:pPr>
        <w:pStyle w:val="ListParagraph"/>
        <w:numPr>
          <w:ilvl w:val="0"/>
          <w:numId w:val="27"/>
        </w:numPr>
        <w:tabs>
          <w:tab w:val="left" w:pos="1540"/>
        </w:tabs>
        <w:rPr>
          <w:ins w:id="180" w:author="Svetlana Koroteeva" w:date="2021-12-06T15:10:00Z"/>
        </w:rPr>
        <w:pPrChange w:id="181" w:author="Rhonda Grantham" w:date="2021-12-03T16:28:00Z">
          <w:pPr>
            <w:tabs>
              <w:tab w:val="left" w:pos="1540"/>
            </w:tabs>
          </w:pPr>
        </w:pPrChange>
      </w:pPr>
      <w:del w:id="182" w:author="Rhonda Grantham" w:date="2021-12-03T16:28:00Z">
        <w:r w:rsidDel="00014191">
          <w:delText xml:space="preserve"> </w:delText>
        </w:r>
      </w:del>
      <w:ins w:id="183" w:author="Rhonda Grantham" w:date="2021-12-03T16:29:00Z">
        <w:r w:rsidR="00014191">
          <w:t xml:space="preserve">Or to </w:t>
        </w:r>
      </w:ins>
      <w:ins w:id="184" w:author="Rhonda Grantham" w:date="2021-12-03T16:28:00Z">
        <w:r w:rsidR="00014191">
          <w:t xml:space="preserve">the </w:t>
        </w:r>
      </w:ins>
      <w:r>
        <w:t xml:space="preserve">Rosetta UAT folder </w:t>
      </w:r>
      <w:del w:id="185" w:author="Rhonda Grantham" w:date="2021-12-03T16:27:00Z">
        <w:r w:rsidDel="00014191">
          <w:delText xml:space="preserve">for Sandbox and </w:delText>
        </w:r>
      </w:del>
      <w:ins w:id="186" w:author="Rhonda Grantham" w:date="2021-12-03T16:29:00Z">
        <w:r w:rsidR="00014191">
          <w:t xml:space="preserve">and </w:t>
        </w:r>
      </w:ins>
      <w:r>
        <w:t xml:space="preserve">contact </w:t>
      </w:r>
      <w:ins w:id="187" w:author="Rhonda Grantham" w:date="2021-12-03T16:27:00Z">
        <w:r w:rsidR="00014191">
          <w:t xml:space="preserve">the </w:t>
        </w:r>
      </w:ins>
      <w:r>
        <w:t xml:space="preserve">PRC team to </w:t>
      </w:r>
      <w:ins w:id="188" w:author="Rhonda Grantham" w:date="2021-12-03T16:26:00Z">
        <w:r w:rsidR="00014191">
          <w:t>arrange the Rosetta ingest job.</w:t>
        </w:r>
      </w:ins>
    </w:p>
    <w:p w14:paraId="51033D83" w14:textId="05634C50" w:rsidR="00C014C7" w:rsidDel="00493A41" w:rsidRDefault="00A57A82">
      <w:pPr>
        <w:tabs>
          <w:tab w:val="left" w:pos="1540"/>
        </w:tabs>
        <w:rPr>
          <w:del w:id="189" w:author="Svetlana Koroteeva" w:date="2021-12-06T15:14:00Z"/>
        </w:rPr>
      </w:pPr>
      <w:del w:id="190" w:author="Rhonda Grantham" w:date="2021-12-03T16:26:00Z">
        <w:r w:rsidDel="00014191">
          <w:delText>run picking up job.</w:delText>
        </w:r>
      </w:del>
    </w:p>
    <w:p w14:paraId="5E263AF4" w14:textId="05A07D76" w:rsidR="00493A41" w:rsidRDefault="00A57A82" w:rsidP="00C014C7">
      <w:pPr>
        <w:tabs>
          <w:tab w:val="left" w:pos="1540"/>
        </w:tabs>
        <w:rPr>
          <w:ins w:id="191" w:author="Svetlana Koroteeva" w:date="2021-12-06T15:14:00Z"/>
        </w:rPr>
      </w:pPr>
      <w:r>
        <w:t>Done!</w:t>
      </w:r>
    </w:p>
    <w:p w14:paraId="1917013D" w14:textId="1F365851" w:rsidR="00493A41" w:rsidRDefault="00493A41" w:rsidP="000C3351">
      <w:pPr>
        <w:pStyle w:val="Heading3"/>
        <w:numPr>
          <w:ilvl w:val="0"/>
          <w:numId w:val="26"/>
        </w:numPr>
        <w:rPr>
          <w:ins w:id="192" w:author="Svetlana Koroteeva" w:date="2021-12-06T15:14:00Z"/>
        </w:rPr>
        <w:pPrChange w:id="193" w:author="Svetlana Koroteeva" w:date="2021-12-06T17:50:00Z">
          <w:pPr>
            <w:tabs>
              <w:tab w:val="left" w:pos="1540"/>
            </w:tabs>
          </w:pPr>
        </w:pPrChange>
      </w:pPr>
      <w:bookmarkStart w:id="194" w:name="_GoBack"/>
      <w:bookmarkEnd w:id="194"/>
      <w:ins w:id="195" w:author="Svetlana Koroteeva" w:date="2021-12-06T15:14:00Z">
        <w:r>
          <w:t>Errors and notes:</w:t>
        </w:r>
      </w:ins>
    </w:p>
    <w:p w14:paraId="22974ABE" w14:textId="77777777" w:rsidR="00493A41" w:rsidRDefault="00493A41" w:rsidP="00493A41">
      <w:pPr>
        <w:tabs>
          <w:tab w:val="left" w:pos="1540"/>
        </w:tabs>
        <w:spacing w:before="0" w:after="0"/>
        <w:rPr>
          <w:ins w:id="196" w:author="Svetlana Koroteeva" w:date="2021-12-06T15:14:00Z"/>
        </w:rPr>
      </w:pPr>
      <w:ins w:id="197" w:author="Svetlana Koroteeva" w:date="2021-12-06T15:14:00Z">
        <w:r>
          <w:t>Object identifier, entity type, input (either file or folder) and output folder are mandatory.</w:t>
        </w:r>
      </w:ins>
    </w:p>
    <w:p w14:paraId="211B1CBD" w14:textId="77777777" w:rsidR="00493A41" w:rsidRDefault="00493A41" w:rsidP="00493A41">
      <w:pPr>
        <w:tabs>
          <w:tab w:val="left" w:pos="1540"/>
        </w:tabs>
        <w:spacing w:before="0" w:after="0"/>
        <w:rPr>
          <w:ins w:id="198" w:author="Svetlana Koroteeva" w:date="2021-12-06T15:14:00Z"/>
        </w:rPr>
      </w:pPr>
      <w:ins w:id="199" w:author="Svetlana Koroteeva" w:date="2021-12-06T15:14:00Z">
        <w:r>
          <w:t>If you miss one of them the script will not build SIP and give you a message.</w:t>
        </w:r>
      </w:ins>
    </w:p>
    <w:p w14:paraId="40AF1DCC" w14:textId="385795C4" w:rsidR="00493A41" w:rsidRDefault="004F3233" w:rsidP="00493A41">
      <w:pPr>
        <w:tabs>
          <w:tab w:val="left" w:pos="1540"/>
        </w:tabs>
      </w:pPr>
      <w:ins w:id="200" w:author="Svetlana Koroteeva" w:date="2021-12-06T15:14:00Z">
        <w:r>
          <w:t>Object identifier,</w:t>
        </w:r>
        <w:r w:rsidR="00493A41">
          <w:t xml:space="preserve"> entity type</w:t>
        </w:r>
      </w:ins>
      <w:ins w:id="201" w:author="Svetlana Koroteeva" w:date="2021-12-06T15:15:00Z">
        <w:r>
          <w:t>, sip title, DC title, policy id</w:t>
        </w:r>
      </w:ins>
      <w:ins w:id="202" w:author="Svetlana Koroteeva" w:date="2021-12-06T15:14:00Z">
        <w:r w:rsidR="00493A41">
          <w:t xml:space="preserve"> will be kept the same for next submission while the window is open. However</w:t>
        </w:r>
        <w:r>
          <w:t>,</w:t>
        </w:r>
        <w:r w:rsidR="00493A41">
          <w:t xml:space="preserve"> path to source and output should be chosen again.</w:t>
        </w:r>
      </w:ins>
    </w:p>
    <w:p w14:paraId="6790170F" w14:textId="77777777" w:rsidR="00C014C7" w:rsidRDefault="00C014C7" w:rsidP="00C014C7">
      <w:pPr>
        <w:tabs>
          <w:tab w:val="left" w:pos="1540"/>
        </w:tabs>
      </w:pPr>
    </w:p>
    <w:p w14:paraId="4E69F8BD" w14:textId="77777777" w:rsidR="00C014C7" w:rsidRPr="00603635" w:rsidRDefault="00C014C7" w:rsidP="00C014C7">
      <w:pPr>
        <w:tabs>
          <w:tab w:val="left" w:pos="1540"/>
        </w:tabs>
      </w:pPr>
    </w:p>
    <w:sectPr w:rsidR="00C014C7" w:rsidRPr="00603635" w:rsidSect="00CF4BE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1418" w:bottom="992" w:left="1418" w:header="425" w:footer="63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3" w:author="Rhonda Grantham" w:date="2021-12-03T16:09:00Z" w:initials="RG">
    <w:p w14:paraId="78A597DF" w14:textId="332F2337" w:rsidR="008228BC" w:rsidRDefault="008228BC">
      <w:pPr>
        <w:pStyle w:val="CommentText"/>
      </w:pPr>
      <w:r>
        <w:rPr>
          <w:rStyle w:val="CommentReference"/>
        </w:rPr>
        <w:annotationRef/>
      </w:r>
      <w:r>
        <w:t xml:space="preserve">Svetlana I would leave this empty by default. If staff are processing </w:t>
      </w:r>
      <w:r w:rsidR="00E26F27">
        <w:t>material which is restricted access,</w:t>
      </w:r>
      <w:r>
        <w:t xml:space="preserve"> we want to reduce any risks of them mistakenly coding them as 100 when they should be 200</w:t>
      </w:r>
      <w:r w:rsidR="00014191">
        <w:t>, 300 or 400</w:t>
      </w:r>
      <w:r>
        <w:t>.</w:t>
      </w:r>
    </w:p>
  </w:comment>
  <w:comment w:id="139" w:author="Rhonda Grantham" w:date="2021-12-03T16:20:00Z" w:initials="RG">
    <w:p w14:paraId="6A5D341D" w14:textId="06A34171" w:rsidR="00E26F27" w:rsidRDefault="00E26F27">
      <w:pPr>
        <w:pStyle w:val="CommentText"/>
      </w:pPr>
      <w:r>
        <w:rPr>
          <w:rStyle w:val="CommentReference"/>
        </w:rPr>
        <w:annotationRef/>
      </w:r>
      <w:r>
        <w:t>Svetlana does the web archive people need the year field populated?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A597DF" w15:done="0"/>
  <w15:commentEx w15:paraId="6A5D34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A597DF" w16cid:durableId="2554BF9F"/>
  <w16cid:commentId w16cid:paraId="6A5D341D" w16cid:durableId="2554C2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E6FAB" w14:textId="77777777" w:rsidR="00A84990" w:rsidRDefault="00A84990">
      <w:r>
        <w:separator/>
      </w:r>
    </w:p>
    <w:p w14:paraId="62CEEA08" w14:textId="77777777" w:rsidR="00A84990" w:rsidRDefault="00A84990"/>
    <w:p w14:paraId="36F518DD" w14:textId="77777777" w:rsidR="00A84990" w:rsidRDefault="00A84990"/>
  </w:endnote>
  <w:endnote w:type="continuationSeparator" w:id="0">
    <w:p w14:paraId="4AC2FB14" w14:textId="77777777" w:rsidR="00A84990" w:rsidRDefault="00A84990">
      <w:r>
        <w:continuationSeparator/>
      </w:r>
    </w:p>
    <w:p w14:paraId="352708B4" w14:textId="77777777" w:rsidR="00A84990" w:rsidRDefault="00A84990"/>
    <w:p w14:paraId="3585C472" w14:textId="77777777" w:rsidR="00A84990" w:rsidRDefault="00A849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7FDE5" w14:textId="77777777" w:rsidR="00677F8A" w:rsidRDefault="00677F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58D08" w14:textId="77777777" w:rsidR="008504D0" w:rsidRDefault="008504D0" w:rsidP="00126FDE">
    <w:pPr>
      <w:pStyle w:val="Footer"/>
      <w:tabs>
        <w:tab w:val="right" w:pos="9071"/>
      </w:tabs>
      <w:ind w:right="-1"/>
    </w:pPr>
    <w:r>
      <w:tab/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03635">
      <w:rPr>
        <w:noProof/>
      </w:rPr>
      <w:t>1</w:t>
    </w:r>
    <w:r>
      <w:fldChar w:fldCharType="end"/>
    </w:r>
    <w:r>
      <w:t xml:space="preserve"> of </w:t>
    </w:r>
    <w:fldSimple w:instr=" NUMPAGES   \* MERGEFORMAT ">
      <w:r w:rsidR="00603635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E0B7B" w14:textId="77777777" w:rsidR="00677F8A" w:rsidRDefault="00677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6D256" w14:textId="77777777" w:rsidR="00A84990" w:rsidRDefault="00A84990" w:rsidP="00FB1990">
      <w:pPr>
        <w:pStyle w:val="Spacer"/>
      </w:pPr>
      <w:r>
        <w:separator/>
      </w:r>
    </w:p>
    <w:p w14:paraId="0E702907" w14:textId="77777777" w:rsidR="00A84990" w:rsidRDefault="00A84990" w:rsidP="00FB1990">
      <w:pPr>
        <w:pStyle w:val="Spacer"/>
      </w:pPr>
    </w:p>
  </w:footnote>
  <w:footnote w:type="continuationSeparator" w:id="0">
    <w:p w14:paraId="3548FDD5" w14:textId="77777777" w:rsidR="00A84990" w:rsidRDefault="00A84990">
      <w:r>
        <w:continuationSeparator/>
      </w:r>
    </w:p>
    <w:p w14:paraId="4C3EB303" w14:textId="77777777" w:rsidR="00A84990" w:rsidRDefault="00A84990"/>
    <w:p w14:paraId="1C6663BE" w14:textId="77777777" w:rsidR="00A84990" w:rsidRDefault="00A849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FDBF" w14:textId="77777777" w:rsidR="00677F8A" w:rsidRDefault="00677F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E6153" w14:textId="77777777" w:rsidR="00677F8A" w:rsidRPr="00591BDC" w:rsidRDefault="00677F8A" w:rsidP="00591B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E9AF2" w14:textId="77777777" w:rsidR="00677F8A" w:rsidRDefault="00677F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92F23C"/>
    <w:lvl w:ilvl="0">
      <w:start w:val="1"/>
      <w:numFmt w:val="decimal"/>
      <w:pStyle w:val="ListNumber5"/>
      <w:lvlText w:val="%1."/>
      <w:lvlJc w:val="left"/>
      <w:pPr>
        <w:tabs>
          <w:tab w:val="num" w:pos="7303"/>
        </w:tabs>
        <w:ind w:left="7303" w:hanging="360"/>
      </w:pPr>
    </w:lvl>
  </w:abstractNum>
  <w:abstractNum w:abstractNumId="1" w15:restartNumberingAfterBreak="0">
    <w:nsid w:val="FFFFFF7D"/>
    <w:multiLevelType w:val="singleLevel"/>
    <w:tmpl w:val="4900E3A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8A0463D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CCE04DE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60EAF4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A29E0C6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6" w15:restartNumberingAfterBreak="0">
    <w:nsid w:val="02384EF0"/>
    <w:multiLevelType w:val="hybridMultilevel"/>
    <w:tmpl w:val="361C169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BA46F3"/>
    <w:multiLevelType w:val="multilevel"/>
    <w:tmpl w:val="96662BF2"/>
    <w:lvl w:ilvl="0">
      <w:start w:val="1"/>
      <w:numFmt w:val="decimal"/>
      <w:pStyle w:val="Numberedpara3level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beredpara3level211"/>
      <w:lvlText w:val="%1.%2"/>
      <w:lvlJc w:val="left"/>
      <w:pPr>
        <w:ind w:left="1247" w:hanging="680"/>
      </w:pPr>
      <w:rPr>
        <w:rFonts w:hint="default"/>
      </w:rPr>
    </w:lvl>
    <w:lvl w:ilvl="2">
      <w:start w:val="1"/>
      <w:numFmt w:val="decimal"/>
      <w:pStyle w:val="Numberedpara3level3111"/>
      <w:lvlText w:val="%1.%2.%3"/>
      <w:lvlJc w:val="left"/>
      <w:pPr>
        <w:tabs>
          <w:tab w:val="num" w:pos="1247"/>
        </w:tabs>
        <w:ind w:left="2155" w:hanging="90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48801E9"/>
    <w:multiLevelType w:val="multilevel"/>
    <w:tmpl w:val="084A60DC"/>
    <w:lvl w:ilvl="0">
      <w:start w:val="1"/>
      <w:numFmt w:val="decimal"/>
      <w:pStyle w:val="Tablelist123"/>
      <w:lvlText w:val="%1."/>
      <w:lvlJc w:val="left"/>
      <w:pPr>
        <w:tabs>
          <w:tab w:val="num" w:pos="357"/>
        </w:tabs>
        <w:ind w:left="357" w:hanging="357"/>
      </w:pPr>
      <w:rPr>
        <w:rFonts w:ascii="Calibri" w:hAnsi="Calibri" w:hint="default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lowerLetter"/>
      <w:pStyle w:val="Tablelist123level2"/>
      <w:lvlText w:val="(%2)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071"/>
        </w:tabs>
        <w:ind w:left="1071" w:hanging="357"/>
      </w:pPr>
      <w:rPr>
        <w:rFonts w:hint="default"/>
      </w:rPr>
    </w:lvl>
    <w:lvl w:ilvl="3">
      <w:start w:val="1"/>
      <w:numFmt w:val="none"/>
      <w:pStyle w:val="BodyTextTableLevel3"/>
      <w:isLgl/>
      <w:suff w:val="nothing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785"/>
        </w:tabs>
        <w:ind w:left="1785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142"/>
        </w:tabs>
        <w:ind w:left="2142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499"/>
        </w:tabs>
        <w:ind w:left="2499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2856"/>
        </w:tabs>
        <w:ind w:left="2856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213"/>
        </w:tabs>
        <w:ind w:left="3213" w:hanging="357"/>
      </w:pPr>
      <w:rPr>
        <w:rFonts w:hint="default"/>
      </w:rPr>
    </w:lvl>
  </w:abstractNum>
  <w:abstractNum w:abstractNumId="9" w15:restartNumberingAfterBreak="0">
    <w:nsid w:val="08915A16"/>
    <w:multiLevelType w:val="multilevel"/>
    <w:tmpl w:val="E83A8BA2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10" w15:restartNumberingAfterBreak="0">
    <w:nsid w:val="0BB84FFD"/>
    <w:multiLevelType w:val="multilevel"/>
    <w:tmpl w:val="4DC84630"/>
    <w:lvl w:ilvl="0">
      <w:start w:val="1"/>
      <w:numFmt w:val="decimal"/>
      <w:pStyle w:val="Numberedpara11headingwithnumber"/>
      <w:lvlText w:val="%1."/>
      <w:lvlJc w:val="left"/>
      <w:pPr>
        <w:ind w:left="567" w:hanging="567"/>
      </w:pPr>
      <w:rPr>
        <w:rFonts w:cs="Tunga" w:hint="default"/>
      </w:rPr>
    </w:lvl>
    <w:lvl w:ilvl="1">
      <w:start w:val="1"/>
      <w:numFmt w:val="decimal"/>
      <w:pStyle w:val="Numberedpara1level211"/>
      <w:lvlText w:val="%1.%2"/>
      <w:lvlJc w:val="left"/>
      <w:pPr>
        <w:ind w:left="567" w:hanging="567"/>
      </w:pPr>
      <w:rPr>
        <w:rFonts w:cs="Tunga" w:hint="default"/>
      </w:rPr>
    </w:lvl>
    <w:lvl w:ilvl="2">
      <w:start w:val="1"/>
      <w:numFmt w:val="lowerLetter"/>
      <w:pStyle w:val="Numberedpara1level3a"/>
      <w:lvlText w:val="(%3)"/>
      <w:lvlJc w:val="left"/>
      <w:pPr>
        <w:ind w:left="924" w:hanging="357"/>
      </w:pPr>
      <w:rPr>
        <w:rFonts w:cs="Tunga" w:hint="default"/>
      </w:rPr>
    </w:lvl>
    <w:lvl w:ilvl="3">
      <w:start w:val="1"/>
      <w:numFmt w:val="lowerRoman"/>
      <w:pStyle w:val="Numberedpara1level4i"/>
      <w:lvlText w:val="(%4)"/>
      <w:lvlJc w:val="left"/>
      <w:pPr>
        <w:ind w:left="1281" w:hanging="357"/>
      </w:pPr>
      <w:rPr>
        <w:rFonts w:cs="Tunga" w:hint="default"/>
      </w:rPr>
    </w:lvl>
    <w:lvl w:ilvl="4">
      <w:start w:val="1"/>
      <w:numFmt w:val="none"/>
      <w:suff w:val="nothing"/>
      <w:lvlText w:val=""/>
      <w:lvlJc w:val="left"/>
      <w:pPr>
        <w:ind w:left="3544" w:firstLine="0"/>
      </w:pPr>
      <w:rPr>
        <w:rFonts w:cs="Tunga" w:hint="default"/>
      </w:rPr>
    </w:lvl>
    <w:lvl w:ilvl="5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6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7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  <w:lvl w:ilvl="8">
      <w:start w:val="1"/>
      <w:numFmt w:val="none"/>
      <w:lvlText w:val=""/>
      <w:lvlJc w:val="left"/>
      <w:pPr>
        <w:tabs>
          <w:tab w:val="num" w:pos="1701"/>
        </w:tabs>
        <w:ind w:left="1701" w:firstLine="0"/>
      </w:pPr>
      <w:rPr>
        <w:rFonts w:cs="Tunga" w:hint="default"/>
      </w:rPr>
    </w:lvl>
  </w:abstractNum>
  <w:abstractNum w:abstractNumId="11" w15:restartNumberingAfterBreak="0">
    <w:nsid w:val="1984256C"/>
    <w:multiLevelType w:val="multilevel"/>
    <w:tmpl w:val="0430E66C"/>
    <w:lvl w:ilvl="0">
      <w:start w:val="1"/>
      <w:numFmt w:val="decimal"/>
      <w:pStyle w:val="Headingnumbered1"/>
      <w:lvlText w:val="%1.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1">
      <w:start w:val="1"/>
      <w:numFmt w:val="decimal"/>
      <w:pStyle w:val="Headingnumbered2"/>
      <w:lvlText w:val="%1.%2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2">
      <w:start w:val="1"/>
      <w:numFmt w:val="decimal"/>
      <w:pStyle w:val="Headingnumbered3"/>
      <w:lvlText w:val="%3.%2.%1"/>
      <w:lvlJc w:val="left"/>
      <w:pPr>
        <w:tabs>
          <w:tab w:val="num" w:pos="709"/>
        </w:tabs>
        <w:ind w:left="709" w:hanging="709"/>
      </w:pPr>
      <w:rPr>
        <w:rFonts w:cs="Gill Sans MT" w:hint="default"/>
      </w:rPr>
    </w:lvl>
    <w:lvl w:ilvl="3">
      <w:start w:val="1"/>
      <w:numFmt w:val="none"/>
      <w:pStyle w:val="Headingnumbered4"/>
      <w:lvlText w:val="%4"/>
      <w:lvlJc w:val="left"/>
      <w:pPr>
        <w:tabs>
          <w:tab w:val="num" w:pos="0"/>
        </w:tabs>
        <w:ind w:left="0" w:firstLine="0"/>
      </w:pPr>
      <w:rPr>
        <w:rFonts w:ascii="Calibri" w:hAnsi="Calibri" w:cs="Gill Sans MT" w:hint="default"/>
        <w:b/>
        <w:i/>
        <w:caps w:val="0"/>
        <w:strike w:val="0"/>
        <w:dstrike w:val="0"/>
        <w:vanish w:val="0"/>
        <w:color w:val="1F546B" w:themeColor="text2"/>
        <w:sz w:val="24"/>
        <w:vertAlign w:val="baseline"/>
      </w:rPr>
    </w:lvl>
    <w:lvl w:ilvl="4">
      <w:start w:val="1"/>
      <w:numFmt w:val="none"/>
      <w:pStyle w:val="BodyTextIndentLevel3"/>
      <w:suff w:val="nothing"/>
      <w:lvlText w:val=""/>
      <w:lvlJc w:val="left"/>
      <w:pPr>
        <w:ind w:left="1843" w:firstLine="0"/>
      </w:pPr>
      <w:rPr>
        <w:rFonts w:cs="Gill Sans MT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Gill Sans MT" w:hint="default"/>
      </w:rPr>
    </w:lvl>
  </w:abstractNum>
  <w:abstractNum w:abstractNumId="12" w15:restartNumberingAfterBreak="0">
    <w:nsid w:val="1F750BD7"/>
    <w:multiLevelType w:val="hybridMultilevel"/>
    <w:tmpl w:val="BE1EF45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3A520C"/>
    <w:multiLevelType w:val="hybridMultilevel"/>
    <w:tmpl w:val="927AB6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8F5832"/>
    <w:multiLevelType w:val="multilevel"/>
    <w:tmpl w:val="30B88CC8"/>
    <w:lvl w:ilvl="0">
      <w:start w:val="1"/>
      <w:numFmt w:val="upperLetter"/>
      <w:pStyle w:val="Headingappendix"/>
      <w:suff w:val="space"/>
      <w:lvlText w:val="Appendix %1:"/>
      <w:lvlJc w:val="left"/>
      <w:pPr>
        <w:ind w:left="0" w:firstLine="0"/>
      </w:pPr>
      <w:rPr>
        <w:rFonts w:hint="default"/>
        <w:color w:val="1F546B"/>
        <w:szCs w:val="20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Cs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36ED7306"/>
    <w:multiLevelType w:val="hybridMultilevel"/>
    <w:tmpl w:val="C4B298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4F1B62"/>
    <w:multiLevelType w:val="multilevel"/>
    <w:tmpl w:val="48543978"/>
    <w:lvl w:ilvl="0">
      <w:start w:val="1"/>
      <w:numFmt w:val="decimal"/>
      <w:pStyle w:val="Numberedpara2level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pStyle w:val="Numberedpara2level2a"/>
      <w:lvlText w:val="%2)"/>
      <w:lvlJc w:val="left"/>
      <w:pPr>
        <w:ind w:left="924" w:hanging="357"/>
      </w:pPr>
      <w:rPr>
        <w:rFonts w:hint="default"/>
      </w:rPr>
    </w:lvl>
    <w:lvl w:ilvl="2">
      <w:start w:val="1"/>
      <w:numFmt w:val="lowerRoman"/>
      <w:pStyle w:val="Numberedpara2level3i"/>
      <w:lvlText w:val="%3)"/>
      <w:lvlJc w:val="left"/>
      <w:pPr>
        <w:ind w:left="1298" w:hanging="37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C7A5AA8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49185E3F"/>
    <w:multiLevelType w:val="multilevel"/>
    <w:tmpl w:val="8FEE1D12"/>
    <w:lvl w:ilvl="0">
      <w:start w:val="1"/>
      <w:numFmt w:val="decimal"/>
      <w:pStyle w:val="Legislationsection"/>
      <w:lvlText w:val="%1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pStyle w:val="Legislationnumber"/>
      <w:lvlText w:val="(%2)"/>
      <w:lvlJc w:val="left"/>
      <w:pPr>
        <w:ind w:left="567" w:hanging="567"/>
      </w:pPr>
      <w:rPr>
        <w:rFonts w:hint="default"/>
      </w:rPr>
    </w:lvl>
    <w:lvl w:ilvl="2">
      <w:start w:val="1"/>
      <w:numFmt w:val="lowerLetter"/>
      <w:pStyle w:val="Legislationa"/>
      <w:lvlText w:val="(%3)"/>
      <w:lvlJc w:val="left"/>
      <w:pPr>
        <w:ind w:left="1134" w:hanging="567"/>
      </w:pPr>
      <w:rPr>
        <w:rFonts w:hint="default"/>
      </w:rPr>
    </w:lvl>
    <w:lvl w:ilvl="3">
      <w:start w:val="1"/>
      <w:numFmt w:val="lowerRoman"/>
      <w:pStyle w:val="Legislationi"/>
      <w:lvlText w:val="(%4)"/>
      <w:lvlJc w:val="left"/>
      <w:pPr>
        <w:ind w:left="1701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1267794"/>
    <w:multiLevelType w:val="hybridMultilevel"/>
    <w:tmpl w:val="026AD726"/>
    <w:lvl w:ilvl="0" w:tplc="1974C42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D4778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5EB6441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5FD40A31"/>
    <w:multiLevelType w:val="multilevel"/>
    <w:tmpl w:val="80BAD1D0"/>
    <w:lvl w:ilvl="0">
      <w:start w:val="1"/>
      <w:numFmt w:val="bullet"/>
      <w:pStyle w:val="Bullet"/>
      <w:lvlText w:val=""/>
      <w:lvlJc w:val="left"/>
      <w:pPr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level2"/>
      <w:lvlText w:val="○"/>
      <w:lvlJc w:val="left"/>
      <w:pPr>
        <w:ind w:left="1281" w:hanging="357"/>
      </w:pPr>
      <w:rPr>
        <w:rFonts w:ascii="Courier New" w:hAnsi="Courier New" w:hint="default"/>
        <w:b/>
        <w:i w:val="0"/>
        <w:sz w:val="18"/>
      </w:rPr>
    </w:lvl>
    <w:lvl w:ilvl="2">
      <w:start w:val="1"/>
      <w:numFmt w:val="bullet"/>
      <w:pStyle w:val="Bulletlevel3"/>
      <w:lvlText w:val="-"/>
      <w:lvlJc w:val="left"/>
      <w:pPr>
        <w:ind w:left="1639" w:hanging="358"/>
      </w:pPr>
      <w:rPr>
        <w:rFonts w:ascii="Calibri" w:hAnsi="Calibri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283"/>
        </w:tabs>
        <w:ind w:left="283" w:firstLine="0"/>
      </w:pPr>
      <w:rPr>
        <w:rFonts w:hint="default"/>
      </w:rPr>
    </w:lvl>
  </w:abstractNum>
  <w:abstractNum w:abstractNumId="23" w15:restartNumberingAfterBreak="0">
    <w:nsid w:val="660355E1"/>
    <w:multiLevelType w:val="hybridMultilevel"/>
    <w:tmpl w:val="5EF0726E"/>
    <w:lvl w:ilvl="0" w:tplc="1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9776D"/>
    <w:multiLevelType w:val="hybridMultilevel"/>
    <w:tmpl w:val="355A3AAE"/>
    <w:lvl w:ilvl="0" w:tplc="FB2C7B5A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i w:val="0"/>
      </w:rPr>
    </w:lvl>
    <w:lvl w:ilvl="1" w:tplc="14090019" w:tentative="1">
      <w:start w:val="1"/>
      <w:numFmt w:val="lowerLetter"/>
      <w:lvlText w:val="%2."/>
      <w:lvlJc w:val="left"/>
      <w:pPr>
        <w:ind w:left="2007" w:hanging="360"/>
      </w:pPr>
    </w:lvl>
    <w:lvl w:ilvl="2" w:tplc="1409001B" w:tentative="1">
      <w:start w:val="1"/>
      <w:numFmt w:val="lowerRoman"/>
      <w:lvlText w:val="%3."/>
      <w:lvlJc w:val="right"/>
      <w:pPr>
        <w:ind w:left="2727" w:hanging="180"/>
      </w:pPr>
    </w:lvl>
    <w:lvl w:ilvl="3" w:tplc="1409000F" w:tentative="1">
      <w:start w:val="1"/>
      <w:numFmt w:val="decimal"/>
      <w:lvlText w:val="%4."/>
      <w:lvlJc w:val="left"/>
      <w:pPr>
        <w:ind w:left="3447" w:hanging="360"/>
      </w:pPr>
    </w:lvl>
    <w:lvl w:ilvl="4" w:tplc="14090019" w:tentative="1">
      <w:start w:val="1"/>
      <w:numFmt w:val="lowerLetter"/>
      <w:lvlText w:val="%5."/>
      <w:lvlJc w:val="left"/>
      <w:pPr>
        <w:ind w:left="4167" w:hanging="360"/>
      </w:pPr>
    </w:lvl>
    <w:lvl w:ilvl="5" w:tplc="1409001B" w:tentative="1">
      <w:start w:val="1"/>
      <w:numFmt w:val="lowerRoman"/>
      <w:lvlText w:val="%6."/>
      <w:lvlJc w:val="right"/>
      <w:pPr>
        <w:ind w:left="4887" w:hanging="180"/>
      </w:pPr>
    </w:lvl>
    <w:lvl w:ilvl="6" w:tplc="1409000F" w:tentative="1">
      <w:start w:val="1"/>
      <w:numFmt w:val="decimal"/>
      <w:lvlText w:val="%7."/>
      <w:lvlJc w:val="left"/>
      <w:pPr>
        <w:ind w:left="5607" w:hanging="360"/>
      </w:pPr>
    </w:lvl>
    <w:lvl w:ilvl="7" w:tplc="14090019" w:tentative="1">
      <w:start w:val="1"/>
      <w:numFmt w:val="lowerLetter"/>
      <w:lvlText w:val="%8."/>
      <w:lvlJc w:val="left"/>
      <w:pPr>
        <w:ind w:left="6327" w:hanging="360"/>
      </w:pPr>
    </w:lvl>
    <w:lvl w:ilvl="8" w:tplc="1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7532733"/>
    <w:multiLevelType w:val="multilevel"/>
    <w:tmpl w:val="D400BCB2"/>
    <w:lvl w:ilvl="0">
      <w:start w:val="1"/>
      <w:numFmt w:val="bullet"/>
      <w:pStyle w:val="Tablebullet"/>
      <w:lvlText w:val=""/>
      <w:lvlJc w:val="left"/>
      <w:pPr>
        <w:ind w:left="357" w:hanging="357"/>
      </w:pPr>
      <w:rPr>
        <w:rFonts w:ascii="Symbol" w:hAnsi="Symbol" w:hint="default"/>
        <w:sz w:val="18"/>
      </w:rPr>
    </w:lvl>
    <w:lvl w:ilvl="1">
      <w:start w:val="1"/>
      <w:numFmt w:val="bullet"/>
      <w:pStyle w:val="Tablebulletlevel2"/>
      <w:lvlText w:val="○"/>
      <w:lvlJc w:val="left"/>
      <w:pPr>
        <w:ind w:left="714" w:hanging="357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sz w:val="16"/>
        <w:vertAlign w:val="baseline"/>
      </w:rPr>
    </w:lvl>
    <w:lvl w:ilvl="2">
      <w:start w:val="1"/>
      <w:numFmt w:val="bullet"/>
      <w:lvlRestart w:val="0"/>
      <w:pStyle w:val="TableBulletListLevel3"/>
      <w:lvlText w:val="-"/>
      <w:lvlJc w:val="left"/>
      <w:pPr>
        <w:tabs>
          <w:tab w:val="num" w:pos="1106"/>
        </w:tabs>
        <w:ind w:left="1071" w:firstLine="210"/>
      </w:pPr>
      <w:rPr>
        <w:rFonts w:ascii="Arial" w:hAnsi="Arial" w:hint="default"/>
      </w:rPr>
    </w:lvl>
    <w:lvl w:ilvl="3">
      <w:start w:val="1"/>
      <w:numFmt w:val="none"/>
      <w:lvlRestart w:val="0"/>
      <w:suff w:val="nothing"/>
      <w:lvlText w:val=""/>
      <w:lvlJc w:val="left"/>
      <w:pPr>
        <w:ind w:left="1428" w:firstLine="21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1785" w:firstLine="21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2142" w:firstLine="21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2499" w:firstLine="21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2856" w:firstLine="21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tabs>
          <w:tab w:val="num" w:pos="851"/>
        </w:tabs>
        <w:ind w:left="3213" w:firstLine="210"/>
      </w:pPr>
      <w:rPr>
        <w:rFonts w:hint="default"/>
      </w:rPr>
    </w:lvl>
  </w:abstractNum>
  <w:abstractNum w:abstractNumId="26" w15:restartNumberingAfterBreak="0">
    <w:nsid w:val="6B2A7B0B"/>
    <w:multiLevelType w:val="multilevel"/>
    <w:tmpl w:val="E83A8BA2"/>
    <w:lvl w:ilvl="0">
      <w:start w:val="1"/>
      <w:numFmt w:val="decimal"/>
      <w:pStyle w:val="List123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lowerLetter"/>
      <w:pStyle w:val="List123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123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38"/>
        </w:tabs>
        <w:ind w:left="1995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423"/>
        </w:tabs>
        <w:ind w:left="3780" w:hanging="357"/>
      </w:pPr>
      <w:rPr>
        <w:rFonts w:hint="default"/>
      </w:rPr>
    </w:lvl>
  </w:abstractNum>
  <w:abstractNum w:abstractNumId="27" w15:restartNumberingAfterBreak="0">
    <w:nsid w:val="6DE824E7"/>
    <w:multiLevelType w:val="multilevel"/>
    <w:tmpl w:val="0380C358"/>
    <w:lvl w:ilvl="0">
      <w:numFmt w:val="none"/>
      <w:pStyle w:val="BodyTextTableLevel1"/>
      <w:suff w:val="nothing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pStyle w:val="BodyTextTableLevel2"/>
      <w:suff w:val="nothing"/>
      <w:lvlText w:val="%2%1"/>
      <w:lvlJc w:val="left"/>
      <w:pPr>
        <w:ind w:left="709" w:firstLine="0"/>
      </w:pPr>
      <w:rPr>
        <w:rFonts w:hint="default"/>
      </w:rPr>
    </w:lvl>
    <w:lvl w:ilvl="2">
      <w:start w:val="1"/>
      <w:numFmt w:val="none"/>
      <w:suff w:val="nothing"/>
      <w:lvlText w:val="%3%1"/>
      <w:lvlJc w:val="left"/>
      <w:pPr>
        <w:ind w:left="1134" w:firstLine="0"/>
      </w:pPr>
      <w:rPr>
        <w:rFonts w:hint="default"/>
      </w:rPr>
    </w:lvl>
    <w:lvl w:ilvl="3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76585497"/>
    <w:multiLevelType w:val="multilevel"/>
    <w:tmpl w:val="54B65A0C"/>
    <w:lvl w:ilvl="0">
      <w:start w:val="1"/>
      <w:numFmt w:val="upperLetter"/>
      <w:pStyle w:val="ListABC"/>
      <w:lvlText w:val="%1."/>
      <w:lvlJc w:val="left"/>
      <w:pPr>
        <w:ind w:left="924" w:hanging="357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>
      <w:start w:val="1"/>
      <w:numFmt w:val="lowerLetter"/>
      <w:pStyle w:val="ListABClevel2"/>
      <w:lvlText w:val="(%2)"/>
      <w:lvlJc w:val="left"/>
      <w:pPr>
        <w:ind w:left="1281" w:hanging="357"/>
      </w:pPr>
      <w:rPr>
        <w:rFonts w:hint="default"/>
      </w:rPr>
    </w:lvl>
    <w:lvl w:ilvl="2">
      <w:start w:val="1"/>
      <w:numFmt w:val="lowerRoman"/>
      <w:pStyle w:val="ListABClevel3"/>
      <w:lvlText w:val="(%3)"/>
      <w:lvlJc w:val="left"/>
      <w:pPr>
        <w:ind w:left="1638" w:hanging="357"/>
      </w:pPr>
      <w:rPr>
        <w:rFonts w:hint="default"/>
      </w:rPr>
    </w:lvl>
    <w:lvl w:ilvl="3">
      <w:start w:val="1"/>
      <w:numFmt w:val="none"/>
      <w:isLgl/>
      <w:suff w:val="nothing"/>
      <w:lvlText w:val=""/>
      <w:lvlJc w:val="left"/>
      <w:pPr>
        <w:ind w:left="1995" w:hanging="357"/>
      </w:pPr>
      <w:rPr>
        <w:rFonts w:hint="default"/>
      </w:rPr>
    </w:lvl>
    <w:lvl w:ilvl="4">
      <w:start w:val="1"/>
      <w:numFmt w:val="none"/>
      <w:isLgl/>
      <w:lvlText w:val=""/>
      <w:lvlJc w:val="left"/>
      <w:pPr>
        <w:tabs>
          <w:tab w:val="num" w:pos="1995"/>
        </w:tabs>
        <w:ind w:left="2352" w:hanging="357"/>
      </w:pPr>
      <w:rPr>
        <w:rFonts w:hint="default"/>
      </w:rPr>
    </w:lvl>
    <w:lvl w:ilvl="5">
      <w:start w:val="1"/>
      <w:numFmt w:val="none"/>
      <w:isLgl/>
      <w:lvlText w:val=""/>
      <w:lvlJc w:val="left"/>
      <w:pPr>
        <w:tabs>
          <w:tab w:val="num" w:pos="2352"/>
        </w:tabs>
        <w:ind w:left="2709" w:hanging="357"/>
      </w:pPr>
      <w:rPr>
        <w:rFonts w:hint="default"/>
      </w:rPr>
    </w:lvl>
    <w:lvl w:ilvl="6">
      <w:start w:val="1"/>
      <w:numFmt w:val="none"/>
      <w:isLgl/>
      <w:lvlText w:val=""/>
      <w:lvlJc w:val="left"/>
      <w:pPr>
        <w:tabs>
          <w:tab w:val="num" w:pos="2709"/>
        </w:tabs>
        <w:ind w:left="3066" w:hanging="357"/>
      </w:pPr>
      <w:rPr>
        <w:rFonts w:hint="default"/>
      </w:rPr>
    </w:lvl>
    <w:lvl w:ilvl="7">
      <w:start w:val="1"/>
      <w:numFmt w:val="none"/>
      <w:isLgl/>
      <w:lvlText w:val=""/>
      <w:lvlJc w:val="left"/>
      <w:pPr>
        <w:tabs>
          <w:tab w:val="num" w:pos="3066"/>
        </w:tabs>
        <w:ind w:left="3423" w:hanging="357"/>
      </w:pPr>
      <w:rPr>
        <w:rFonts w:hint="default"/>
      </w:rPr>
    </w:lvl>
    <w:lvl w:ilvl="8">
      <w:start w:val="1"/>
      <w:numFmt w:val="none"/>
      <w:isLgl/>
      <w:lvlText w:val=""/>
      <w:lvlJc w:val="left"/>
      <w:pPr>
        <w:tabs>
          <w:tab w:val="num" w:pos="3423"/>
        </w:tabs>
        <w:ind w:left="3780" w:hanging="357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0"/>
  </w:num>
  <w:num w:numId="8">
    <w:abstractNumId w:val="21"/>
  </w:num>
  <w:num w:numId="9">
    <w:abstractNumId w:val="17"/>
  </w:num>
  <w:num w:numId="10">
    <w:abstractNumId w:val="11"/>
  </w:num>
  <w:num w:numId="11">
    <w:abstractNumId w:val="22"/>
  </w:num>
  <w:num w:numId="12">
    <w:abstractNumId w:val="25"/>
  </w:num>
  <w:num w:numId="13">
    <w:abstractNumId w:val="27"/>
  </w:num>
  <w:num w:numId="14">
    <w:abstractNumId w:val="8"/>
  </w:num>
  <w:num w:numId="15">
    <w:abstractNumId w:val="14"/>
  </w:num>
  <w:num w:numId="16">
    <w:abstractNumId w:val="28"/>
  </w:num>
  <w:num w:numId="17">
    <w:abstractNumId w:val="26"/>
  </w:num>
  <w:num w:numId="18">
    <w:abstractNumId w:val="24"/>
  </w:num>
  <w:num w:numId="19">
    <w:abstractNumId w:val="18"/>
  </w:num>
  <w:num w:numId="20">
    <w:abstractNumId w:val="16"/>
  </w:num>
  <w:num w:numId="21">
    <w:abstractNumId w:val="10"/>
  </w:num>
  <w:num w:numId="22">
    <w:abstractNumId w:val="7"/>
  </w:num>
  <w:num w:numId="23">
    <w:abstractNumId w:val="12"/>
  </w:num>
  <w:num w:numId="24">
    <w:abstractNumId w:val="9"/>
  </w:num>
  <w:num w:numId="25">
    <w:abstractNumId w:val="15"/>
  </w:num>
  <w:num w:numId="26">
    <w:abstractNumId w:val="6"/>
  </w:num>
  <w:num w:numId="27">
    <w:abstractNumId w:val="19"/>
  </w:num>
  <w:num w:numId="28">
    <w:abstractNumId w:val="23"/>
  </w:num>
  <w:num w:numId="29">
    <w:abstractNumId w:val="13"/>
  </w:num>
  <w:num w:numId="30">
    <w:abstractNumId w:val="26"/>
  </w:num>
  <w:num w:numId="31">
    <w:abstractNumId w:val="26"/>
  </w:num>
  <w:num w:numId="32">
    <w:abstractNumId w:val="26"/>
  </w:num>
  <w:num w:numId="33">
    <w:abstractNumId w:val="26"/>
  </w:num>
  <w:num w:numId="34">
    <w:abstractNumId w:val="26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honda Grantham">
    <w15:presenceInfo w15:providerId="AD" w15:userId="S::Rhonda.Grantham@dia.govt.nz::70c742fd-b6e5-4db4-8691-0672409742de"/>
  </w15:person>
  <w15:person w15:author="Svetlana Koroteeva">
    <w15:presenceInfo w15:providerId="AD" w15:userId="S-1-5-21-2022847102-614610241-1560899681-816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trackRevisions/>
  <w:defaultTabStop w:val="567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84990"/>
    <w:rsid w:val="00003360"/>
    <w:rsid w:val="00003FC7"/>
    <w:rsid w:val="00005919"/>
    <w:rsid w:val="00007C42"/>
    <w:rsid w:val="00014191"/>
    <w:rsid w:val="00015020"/>
    <w:rsid w:val="0001647B"/>
    <w:rsid w:val="00020010"/>
    <w:rsid w:val="00034673"/>
    <w:rsid w:val="00036671"/>
    <w:rsid w:val="00037226"/>
    <w:rsid w:val="000409E2"/>
    <w:rsid w:val="00044EA1"/>
    <w:rsid w:val="00054574"/>
    <w:rsid w:val="0005649A"/>
    <w:rsid w:val="00063BB2"/>
    <w:rsid w:val="00065F18"/>
    <w:rsid w:val="00067005"/>
    <w:rsid w:val="00076035"/>
    <w:rsid w:val="00077013"/>
    <w:rsid w:val="00091C3A"/>
    <w:rsid w:val="000C3351"/>
    <w:rsid w:val="000D61F6"/>
    <w:rsid w:val="000E3240"/>
    <w:rsid w:val="000E677B"/>
    <w:rsid w:val="000F4ADF"/>
    <w:rsid w:val="000F61AF"/>
    <w:rsid w:val="0010171C"/>
    <w:rsid w:val="00102FAD"/>
    <w:rsid w:val="00121870"/>
    <w:rsid w:val="00126FDE"/>
    <w:rsid w:val="0013703F"/>
    <w:rsid w:val="00140ED2"/>
    <w:rsid w:val="00143E7C"/>
    <w:rsid w:val="0014415C"/>
    <w:rsid w:val="0014565E"/>
    <w:rsid w:val="001536C9"/>
    <w:rsid w:val="0016433D"/>
    <w:rsid w:val="00184C0F"/>
    <w:rsid w:val="001A5F55"/>
    <w:rsid w:val="001C0031"/>
    <w:rsid w:val="001C0C30"/>
    <w:rsid w:val="001D0111"/>
    <w:rsid w:val="001D7EAE"/>
    <w:rsid w:val="001E64FC"/>
    <w:rsid w:val="001F0724"/>
    <w:rsid w:val="002007DF"/>
    <w:rsid w:val="00205FE8"/>
    <w:rsid w:val="00206BA3"/>
    <w:rsid w:val="00215160"/>
    <w:rsid w:val="002224B4"/>
    <w:rsid w:val="00226D5E"/>
    <w:rsid w:val="00237A3D"/>
    <w:rsid w:val="00240E83"/>
    <w:rsid w:val="002502D1"/>
    <w:rsid w:val="00260A17"/>
    <w:rsid w:val="00270EEC"/>
    <w:rsid w:val="002777D8"/>
    <w:rsid w:val="002806A2"/>
    <w:rsid w:val="00297CC7"/>
    <w:rsid w:val="002A194F"/>
    <w:rsid w:val="002A4BD9"/>
    <w:rsid w:val="002A4FE7"/>
    <w:rsid w:val="002B1CEB"/>
    <w:rsid w:val="002D3125"/>
    <w:rsid w:val="002D4F42"/>
    <w:rsid w:val="0030084C"/>
    <w:rsid w:val="003039E1"/>
    <w:rsid w:val="003129BA"/>
    <w:rsid w:val="003148FC"/>
    <w:rsid w:val="0032132E"/>
    <w:rsid w:val="00330820"/>
    <w:rsid w:val="003465C8"/>
    <w:rsid w:val="0037016B"/>
    <w:rsid w:val="00370FC0"/>
    <w:rsid w:val="00373206"/>
    <w:rsid w:val="003737ED"/>
    <w:rsid w:val="00375B80"/>
    <w:rsid w:val="00377352"/>
    <w:rsid w:val="003A10DA"/>
    <w:rsid w:val="003A12C8"/>
    <w:rsid w:val="003A6FFE"/>
    <w:rsid w:val="003A7695"/>
    <w:rsid w:val="003B3A23"/>
    <w:rsid w:val="003B6592"/>
    <w:rsid w:val="003C772C"/>
    <w:rsid w:val="003F2B58"/>
    <w:rsid w:val="003F5886"/>
    <w:rsid w:val="0040020C"/>
    <w:rsid w:val="00401CA0"/>
    <w:rsid w:val="0040700B"/>
    <w:rsid w:val="00407F54"/>
    <w:rsid w:val="00411341"/>
    <w:rsid w:val="00413966"/>
    <w:rsid w:val="00415015"/>
    <w:rsid w:val="00415CDB"/>
    <w:rsid w:val="004231DC"/>
    <w:rsid w:val="0042551E"/>
    <w:rsid w:val="00433AD8"/>
    <w:rsid w:val="00437A53"/>
    <w:rsid w:val="004552A0"/>
    <w:rsid w:val="00457E34"/>
    <w:rsid w:val="00460A83"/>
    <w:rsid w:val="00460B3F"/>
    <w:rsid w:val="00464752"/>
    <w:rsid w:val="00472A55"/>
    <w:rsid w:val="00476068"/>
    <w:rsid w:val="004763B3"/>
    <w:rsid w:val="00477619"/>
    <w:rsid w:val="00486E6E"/>
    <w:rsid w:val="004875DF"/>
    <w:rsid w:val="00487C1D"/>
    <w:rsid w:val="00493A41"/>
    <w:rsid w:val="00494C6F"/>
    <w:rsid w:val="004A5823"/>
    <w:rsid w:val="004B0AAF"/>
    <w:rsid w:val="004B214C"/>
    <w:rsid w:val="004B3924"/>
    <w:rsid w:val="004C4DDD"/>
    <w:rsid w:val="004C5F40"/>
    <w:rsid w:val="004C6953"/>
    <w:rsid w:val="004C7001"/>
    <w:rsid w:val="004D1706"/>
    <w:rsid w:val="004D243F"/>
    <w:rsid w:val="004D7473"/>
    <w:rsid w:val="004F2E8A"/>
    <w:rsid w:val="004F3233"/>
    <w:rsid w:val="004F55E1"/>
    <w:rsid w:val="00501C4B"/>
    <w:rsid w:val="005028A7"/>
    <w:rsid w:val="005078B7"/>
    <w:rsid w:val="00510D73"/>
    <w:rsid w:val="00512ACB"/>
    <w:rsid w:val="0052216D"/>
    <w:rsid w:val="00526115"/>
    <w:rsid w:val="00532DF3"/>
    <w:rsid w:val="00533FAF"/>
    <w:rsid w:val="005366B6"/>
    <w:rsid w:val="00554BCD"/>
    <w:rsid w:val="00555F60"/>
    <w:rsid w:val="005605A5"/>
    <w:rsid w:val="00560B3C"/>
    <w:rsid w:val="00561A97"/>
    <w:rsid w:val="00563DAC"/>
    <w:rsid w:val="005675E0"/>
    <w:rsid w:val="00570A71"/>
    <w:rsid w:val="00570C00"/>
    <w:rsid w:val="00576AAA"/>
    <w:rsid w:val="0058206B"/>
    <w:rsid w:val="00585690"/>
    <w:rsid w:val="00591BDC"/>
    <w:rsid w:val="00594AAA"/>
    <w:rsid w:val="00595B33"/>
    <w:rsid w:val="0059662F"/>
    <w:rsid w:val="005B7254"/>
    <w:rsid w:val="005D3066"/>
    <w:rsid w:val="005E4B13"/>
    <w:rsid w:val="005E4C02"/>
    <w:rsid w:val="005F01DF"/>
    <w:rsid w:val="005F4959"/>
    <w:rsid w:val="005F76CC"/>
    <w:rsid w:val="005F7FF8"/>
    <w:rsid w:val="006004C4"/>
    <w:rsid w:val="00600CA4"/>
    <w:rsid w:val="00602416"/>
    <w:rsid w:val="006025CE"/>
    <w:rsid w:val="00603635"/>
    <w:rsid w:val="006041F2"/>
    <w:rsid w:val="006064F5"/>
    <w:rsid w:val="00617298"/>
    <w:rsid w:val="00637753"/>
    <w:rsid w:val="00660CE4"/>
    <w:rsid w:val="00662716"/>
    <w:rsid w:val="00676C9F"/>
    <w:rsid w:val="00677B13"/>
    <w:rsid w:val="00677F4E"/>
    <w:rsid w:val="00677F8A"/>
    <w:rsid w:val="00681A08"/>
    <w:rsid w:val="00685ECF"/>
    <w:rsid w:val="006875B8"/>
    <w:rsid w:val="00687CEA"/>
    <w:rsid w:val="00694E01"/>
    <w:rsid w:val="00695171"/>
    <w:rsid w:val="00695B75"/>
    <w:rsid w:val="006A1A95"/>
    <w:rsid w:val="006A38B7"/>
    <w:rsid w:val="006A5C31"/>
    <w:rsid w:val="006B1CB2"/>
    <w:rsid w:val="006B1DD1"/>
    <w:rsid w:val="006B3396"/>
    <w:rsid w:val="006B4FE7"/>
    <w:rsid w:val="006C195E"/>
    <w:rsid w:val="006D638F"/>
    <w:rsid w:val="006D7384"/>
    <w:rsid w:val="006E7BF7"/>
    <w:rsid w:val="00702F2C"/>
    <w:rsid w:val="007068C8"/>
    <w:rsid w:val="00715B8F"/>
    <w:rsid w:val="0073106E"/>
    <w:rsid w:val="00755142"/>
    <w:rsid w:val="00756BB7"/>
    <w:rsid w:val="0075764B"/>
    <w:rsid w:val="00760C01"/>
    <w:rsid w:val="00761293"/>
    <w:rsid w:val="00767C04"/>
    <w:rsid w:val="007736A2"/>
    <w:rsid w:val="007A6226"/>
    <w:rsid w:val="007B3C61"/>
    <w:rsid w:val="007D1918"/>
    <w:rsid w:val="007E2A92"/>
    <w:rsid w:val="007F03F2"/>
    <w:rsid w:val="007F1C95"/>
    <w:rsid w:val="008031DF"/>
    <w:rsid w:val="008065D7"/>
    <w:rsid w:val="008111A3"/>
    <w:rsid w:val="00816E30"/>
    <w:rsid w:val="0082264B"/>
    <w:rsid w:val="008228BC"/>
    <w:rsid w:val="0082765B"/>
    <w:rsid w:val="008352B1"/>
    <w:rsid w:val="008353E7"/>
    <w:rsid w:val="00835BD7"/>
    <w:rsid w:val="008428E8"/>
    <w:rsid w:val="00843D71"/>
    <w:rsid w:val="00846F11"/>
    <w:rsid w:val="0084745A"/>
    <w:rsid w:val="008504D0"/>
    <w:rsid w:val="00870045"/>
    <w:rsid w:val="00876E5F"/>
    <w:rsid w:val="00884A12"/>
    <w:rsid w:val="00890CE4"/>
    <w:rsid w:val="00891ED7"/>
    <w:rsid w:val="008B7B54"/>
    <w:rsid w:val="008C3187"/>
    <w:rsid w:val="008C5E4F"/>
    <w:rsid w:val="008D63B7"/>
    <w:rsid w:val="008D6A03"/>
    <w:rsid w:val="008D6CA7"/>
    <w:rsid w:val="008E508C"/>
    <w:rsid w:val="008E7FEE"/>
    <w:rsid w:val="008F2F06"/>
    <w:rsid w:val="008F31F5"/>
    <w:rsid w:val="008F5CE0"/>
    <w:rsid w:val="008F67F5"/>
    <w:rsid w:val="008F6BCE"/>
    <w:rsid w:val="00900D4B"/>
    <w:rsid w:val="00905F9B"/>
    <w:rsid w:val="00913E95"/>
    <w:rsid w:val="009170B9"/>
    <w:rsid w:val="00923A87"/>
    <w:rsid w:val="00927482"/>
    <w:rsid w:val="00936FF5"/>
    <w:rsid w:val="0094654B"/>
    <w:rsid w:val="0095112B"/>
    <w:rsid w:val="0095712A"/>
    <w:rsid w:val="00973A6D"/>
    <w:rsid w:val="009804E0"/>
    <w:rsid w:val="00983735"/>
    <w:rsid w:val="009865AA"/>
    <w:rsid w:val="00987080"/>
    <w:rsid w:val="0098765A"/>
    <w:rsid w:val="00987E5B"/>
    <w:rsid w:val="00991620"/>
    <w:rsid w:val="009954BF"/>
    <w:rsid w:val="009968B0"/>
    <w:rsid w:val="009A6CB2"/>
    <w:rsid w:val="009B0982"/>
    <w:rsid w:val="009B4C99"/>
    <w:rsid w:val="009C13FB"/>
    <w:rsid w:val="009D28CF"/>
    <w:rsid w:val="009E5D36"/>
    <w:rsid w:val="009E6375"/>
    <w:rsid w:val="009E7CA0"/>
    <w:rsid w:val="00A04392"/>
    <w:rsid w:val="00A069CE"/>
    <w:rsid w:val="00A109D8"/>
    <w:rsid w:val="00A16003"/>
    <w:rsid w:val="00A167D7"/>
    <w:rsid w:val="00A23D39"/>
    <w:rsid w:val="00A23EC2"/>
    <w:rsid w:val="00A24FBB"/>
    <w:rsid w:val="00A3453E"/>
    <w:rsid w:val="00A42ED2"/>
    <w:rsid w:val="00A44B33"/>
    <w:rsid w:val="00A50E00"/>
    <w:rsid w:val="00A52529"/>
    <w:rsid w:val="00A53624"/>
    <w:rsid w:val="00A55EAF"/>
    <w:rsid w:val="00A5766B"/>
    <w:rsid w:val="00A57A82"/>
    <w:rsid w:val="00A77512"/>
    <w:rsid w:val="00A80C70"/>
    <w:rsid w:val="00A84990"/>
    <w:rsid w:val="00A863E3"/>
    <w:rsid w:val="00A94161"/>
    <w:rsid w:val="00A97BFB"/>
    <w:rsid w:val="00AB0BBC"/>
    <w:rsid w:val="00AB3A92"/>
    <w:rsid w:val="00AB478B"/>
    <w:rsid w:val="00AB47AC"/>
    <w:rsid w:val="00AB4AD9"/>
    <w:rsid w:val="00AD6E77"/>
    <w:rsid w:val="00AD7A25"/>
    <w:rsid w:val="00AE2666"/>
    <w:rsid w:val="00AE478C"/>
    <w:rsid w:val="00AF3A5A"/>
    <w:rsid w:val="00AF3E15"/>
    <w:rsid w:val="00AF5218"/>
    <w:rsid w:val="00AF60A0"/>
    <w:rsid w:val="00B01A6F"/>
    <w:rsid w:val="00B0480E"/>
    <w:rsid w:val="00B1026A"/>
    <w:rsid w:val="00B21166"/>
    <w:rsid w:val="00B263AE"/>
    <w:rsid w:val="00B33A6C"/>
    <w:rsid w:val="00B42F17"/>
    <w:rsid w:val="00B43A02"/>
    <w:rsid w:val="00B47091"/>
    <w:rsid w:val="00B56534"/>
    <w:rsid w:val="00B57A21"/>
    <w:rsid w:val="00B62C3E"/>
    <w:rsid w:val="00B645DE"/>
    <w:rsid w:val="00B65857"/>
    <w:rsid w:val="00B66401"/>
    <w:rsid w:val="00B66698"/>
    <w:rsid w:val="00B745DC"/>
    <w:rsid w:val="00B84350"/>
    <w:rsid w:val="00B855A6"/>
    <w:rsid w:val="00B91098"/>
    <w:rsid w:val="00B91904"/>
    <w:rsid w:val="00B92735"/>
    <w:rsid w:val="00B969ED"/>
    <w:rsid w:val="00BA77F1"/>
    <w:rsid w:val="00BB0D90"/>
    <w:rsid w:val="00BB60C6"/>
    <w:rsid w:val="00BB7984"/>
    <w:rsid w:val="00BC45F7"/>
    <w:rsid w:val="00BC6A06"/>
    <w:rsid w:val="00BD137C"/>
    <w:rsid w:val="00BE3BC7"/>
    <w:rsid w:val="00BF1AB7"/>
    <w:rsid w:val="00BF7FE9"/>
    <w:rsid w:val="00C014C7"/>
    <w:rsid w:val="00C03596"/>
    <w:rsid w:val="00C05EEC"/>
    <w:rsid w:val="00C15A13"/>
    <w:rsid w:val="00C238D9"/>
    <w:rsid w:val="00C24A9D"/>
    <w:rsid w:val="00C2677E"/>
    <w:rsid w:val="00C31542"/>
    <w:rsid w:val="00C5028E"/>
    <w:rsid w:val="00C54E78"/>
    <w:rsid w:val="00C6078D"/>
    <w:rsid w:val="00C657CF"/>
    <w:rsid w:val="00C80D62"/>
    <w:rsid w:val="00C8388B"/>
    <w:rsid w:val="00C84944"/>
    <w:rsid w:val="00C90217"/>
    <w:rsid w:val="00C96BFD"/>
    <w:rsid w:val="00C96C98"/>
    <w:rsid w:val="00CA5358"/>
    <w:rsid w:val="00CB0B17"/>
    <w:rsid w:val="00CB1DCA"/>
    <w:rsid w:val="00CD502A"/>
    <w:rsid w:val="00CE1884"/>
    <w:rsid w:val="00CF12CF"/>
    <w:rsid w:val="00CF4BE3"/>
    <w:rsid w:val="00D060D2"/>
    <w:rsid w:val="00D13E2D"/>
    <w:rsid w:val="00D14394"/>
    <w:rsid w:val="00D242CD"/>
    <w:rsid w:val="00D26F74"/>
    <w:rsid w:val="00D341C3"/>
    <w:rsid w:val="00D42843"/>
    <w:rsid w:val="00D5152A"/>
    <w:rsid w:val="00D560EB"/>
    <w:rsid w:val="00D65145"/>
    <w:rsid w:val="00D73D87"/>
    <w:rsid w:val="00D74314"/>
    <w:rsid w:val="00D81410"/>
    <w:rsid w:val="00D83E62"/>
    <w:rsid w:val="00D92505"/>
    <w:rsid w:val="00DA267C"/>
    <w:rsid w:val="00DA27B3"/>
    <w:rsid w:val="00DA5101"/>
    <w:rsid w:val="00DA79EF"/>
    <w:rsid w:val="00DB0C0B"/>
    <w:rsid w:val="00DB3B74"/>
    <w:rsid w:val="00DC5870"/>
    <w:rsid w:val="00DD0384"/>
    <w:rsid w:val="00DD0901"/>
    <w:rsid w:val="00DD4AB0"/>
    <w:rsid w:val="00DE16B6"/>
    <w:rsid w:val="00DE3323"/>
    <w:rsid w:val="00DE36CA"/>
    <w:rsid w:val="00DE7E63"/>
    <w:rsid w:val="00DF77A2"/>
    <w:rsid w:val="00E113DD"/>
    <w:rsid w:val="00E26F27"/>
    <w:rsid w:val="00E367C5"/>
    <w:rsid w:val="00E36D01"/>
    <w:rsid w:val="00E37E71"/>
    <w:rsid w:val="00E42486"/>
    <w:rsid w:val="00E42847"/>
    <w:rsid w:val="00E46064"/>
    <w:rsid w:val="00E537CF"/>
    <w:rsid w:val="00E604A1"/>
    <w:rsid w:val="00E7293C"/>
    <w:rsid w:val="00E73AA8"/>
    <w:rsid w:val="00E76812"/>
    <w:rsid w:val="00E80228"/>
    <w:rsid w:val="00E86D2A"/>
    <w:rsid w:val="00E8711A"/>
    <w:rsid w:val="00EA2ED4"/>
    <w:rsid w:val="00EA491A"/>
    <w:rsid w:val="00EB1583"/>
    <w:rsid w:val="00EB54A9"/>
    <w:rsid w:val="00EC23FB"/>
    <w:rsid w:val="00EC7017"/>
    <w:rsid w:val="00ED4356"/>
    <w:rsid w:val="00ED7681"/>
    <w:rsid w:val="00EE243C"/>
    <w:rsid w:val="00EF63C6"/>
    <w:rsid w:val="00F034FB"/>
    <w:rsid w:val="00F05606"/>
    <w:rsid w:val="00F105F5"/>
    <w:rsid w:val="00F1075A"/>
    <w:rsid w:val="00F14CFC"/>
    <w:rsid w:val="00F22E82"/>
    <w:rsid w:val="00F2483A"/>
    <w:rsid w:val="00F337BF"/>
    <w:rsid w:val="00F33D14"/>
    <w:rsid w:val="00F3649B"/>
    <w:rsid w:val="00F473B6"/>
    <w:rsid w:val="00F52E57"/>
    <w:rsid w:val="00F53E06"/>
    <w:rsid w:val="00F54188"/>
    <w:rsid w:val="00F54CC0"/>
    <w:rsid w:val="00F727A5"/>
    <w:rsid w:val="00F847A9"/>
    <w:rsid w:val="00FA5FE9"/>
    <w:rsid w:val="00FA67D2"/>
    <w:rsid w:val="00FB1990"/>
    <w:rsid w:val="00FB302F"/>
    <w:rsid w:val="00FB5A92"/>
    <w:rsid w:val="00FC1C69"/>
    <w:rsid w:val="00FC3739"/>
    <w:rsid w:val="00FE5AD9"/>
    <w:rsid w:val="00FE7A33"/>
    <w:rsid w:val="00FF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273CDDB8"/>
  <w15:chartTrackingRefBased/>
  <w15:docId w15:val="{F08ABEA3-8DA9-486F-881D-EE5DD59D3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NZ" w:eastAsia="en-NZ" w:bidi="ar-SA"/>
      </w:rPr>
    </w:rPrDefault>
    <w:pPrDefault>
      <w:pPr>
        <w:spacing w:before="120"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1" w:unhideWhenUsed="1" w:qFormat="1"/>
    <w:lsdException w:name="heading 6" w:uiPriority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3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2A55"/>
    <w:pPr>
      <w:keepLines/>
    </w:pPr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028A7"/>
    <w:pPr>
      <w:keepNext/>
      <w:spacing w:before="360" w:after="120"/>
      <w:contextualSpacing/>
      <w:outlineLvl w:val="0"/>
    </w:pPr>
    <w:rPr>
      <w:rFonts w:cs="Arial"/>
      <w:b/>
      <w:bCs/>
      <w:color w:val="1F546B" w:themeColor="text2"/>
      <w:kern w:val="32"/>
      <w:sz w:val="52"/>
      <w:szCs w:val="32"/>
    </w:rPr>
  </w:style>
  <w:style w:type="paragraph" w:styleId="Heading2">
    <w:name w:val="heading 2"/>
    <w:basedOn w:val="Normal"/>
    <w:next w:val="Normal"/>
    <w:link w:val="Heading2Char"/>
    <w:qFormat/>
    <w:rsid w:val="00065F18"/>
    <w:pPr>
      <w:keepNext/>
      <w:spacing w:before="360" w:after="120"/>
      <w:contextualSpacing/>
      <w:outlineLvl w:val="1"/>
    </w:pPr>
    <w:rPr>
      <w:rFonts w:cs="Arial"/>
      <w:b/>
      <w:bCs/>
      <w:iCs/>
      <w:color w:val="1F546B"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AF60A0"/>
    <w:pPr>
      <w:keepNext/>
      <w:spacing w:before="360" w:after="120"/>
      <w:contextualSpacing/>
      <w:outlineLvl w:val="2"/>
    </w:pPr>
    <w:rPr>
      <w:rFonts w:cs="Arial"/>
      <w:b/>
      <w:bCs/>
      <w:color w:val="1F546B"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065F18"/>
    <w:pPr>
      <w:keepNext/>
      <w:spacing w:before="360" w:after="120"/>
      <w:contextualSpacing/>
      <w:outlineLvl w:val="3"/>
    </w:pPr>
    <w:rPr>
      <w:b/>
      <w:bCs/>
      <w:i/>
      <w:color w:val="1F546B" w:themeColor="text2"/>
      <w:szCs w:val="28"/>
    </w:rPr>
  </w:style>
  <w:style w:type="paragraph" w:styleId="Heading5">
    <w:name w:val="heading 5"/>
    <w:basedOn w:val="Normal"/>
    <w:next w:val="BodyText"/>
    <w:link w:val="Heading5Char"/>
    <w:uiPriority w:val="1"/>
    <w:semiHidden/>
    <w:qFormat/>
    <w:rsid w:val="00065F18"/>
    <w:pPr>
      <w:keepNext/>
      <w:spacing w:before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065F18"/>
    <w:pPr>
      <w:spacing w:before="36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uiPriority w:val="99"/>
    <w:semiHidden/>
    <w:qFormat/>
    <w:rsid w:val="00065F18"/>
    <w:pPr>
      <w:spacing w:after="60"/>
      <w:outlineLvl w:val="6"/>
    </w:pPr>
  </w:style>
  <w:style w:type="paragraph" w:styleId="Heading8">
    <w:name w:val="heading 8"/>
    <w:basedOn w:val="Normal"/>
    <w:next w:val="Normal"/>
    <w:uiPriority w:val="99"/>
    <w:semiHidden/>
    <w:qFormat/>
    <w:rsid w:val="00065F18"/>
    <w:pPr>
      <w:spacing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9"/>
    <w:semiHidden/>
    <w:qFormat/>
    <w:rsid w:val="00065F18"/>
    <w:pPr>
      <w:spacing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065F18"/>
    <w:pPr>
      <w:numPr>
        <w:numId w:val="8"/>
      </w:numPr>
    </w:pPr>
  </w:style>
  <w:style w:type="paragraph" w:styleId="BodyText">
    <w:name w:val="Body Text"/>
    <w:basedOn w:val="Normal"/>
    <w:link w:val="BodyTextChar"/>
    <w:uiPriority w:val="99"/>
    <w:semiHidden/>
    <w:rsid w:val="00065F18"/>
    <w:pPr>
      <w:spacing w:after="200"/>
    </w:pPr>
  </w:style>
  <w:style w:type="numbering" w:styleId="1ai">
    <w:name w:val="Outline List 1"/>
    <w:basedOn w:val="NoList"/>
    <w:semiHidden/>
    <w:rsid w:val="00065F18"/>
    <w:pPr>
      <w:numPr>
        <w:numId w:val="7"/>
      </w:numPr>
    </w:pPr>
  </w:style>
  <w:style w:type="numbering" w:styleId="ArticleSection">
    <w:name w:val="Outline List 3"/>
    <w:basedOn w:val="NoList"/>
    <w:semiHidden/>
    <w:rsid w:val="00065F18"/>
    <w:pPr>
      <w:numPr>
        <w:numId w:val="9"/>
      </w:numPr>
    </w:pPr>
  </w:style>
  <w:style w:type="paragraph" w:styleId="BlockText">
    <w:name w:val="Block Text"/>
    <w:basedOn w:val="Normal"/>
    <w:uiPriority w:val="99"/>
    <w:semiHidden/>
    <w:rsid w:val="00065F18"/>
    <w:pPr>
      <w:ind w:left="1440" w:right="1440"/>
    </w:pPr>
  </w:style>
  <w:style w:type="paragraph" w:styleId="BodyText2">
    <w:name w:val="Body Text 2"/>
    <w:basedOn w:val="Normal"/>
    <w:uiPriority w:val="99"/>
    <w:semiHidden/>
    <w:rsid w:val="00065F18"/>
    <w:pPr>
      <w:spacing w:line="480" w:lineRule="auto"/>
    </w:pPr>
  </w:style>
  <w:style w:type="paragraph" w:styleId="BodyText3">
    <w:name w:val="Body Text 3"/>
    <w:basedOn w:val="Normal"/>
    <w:uiPriority w:val="99"/>
    <w:semiHidden/>
    <w:rsid w:val="00065F18"/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rsid w:val="00065F18"/>
    <w:pPr>
      <w:spacing w:after="120"/>
      <w:ind w:firstLine="210"/>
    </w:pPr>
  </w:style>
  <w:style w:type="paragraph" w:styleId="BodyTextIndent">
    <w:name w:val="Body Text Indent"/>
    <w:basedOn w:val="Normal"/>
    <w:uiPriority w:val="99"/>
    <w:semiHidden/>
    <w:rsid w:val="00065F18"/>
    <w:pPr>
      <w:ind w:left="283"/>
    </w:pPr>
  </w:style>
  <w:style w:type="paragraph" w:styleId="BodyTextFirstIndent2">
    <w:name w:val="Body Text First Indent 2"/>
    <w:basedOn w:val="BodyTextIndent"/>
    <w:uiPriority w:val="99"/>
    <w:semiHidden/>
    <w:rsid w:val="00065F18"/>
    <w:pPr>
      <w:ind w:firstLine="210"/>
    </w:pPr>
  </w:style>
  <w:style w:type="paragraph" w:styleId="BodyTextIndent2">
    <w:name w:val="Body Text Indent 2"/>
    <w:basedOn w:val="Normal"/>
    <w:uiPriority w:val="99"/>
    <w:semiHidden/>
    <w:rsid w:val="00065F18"/>
    <w:pPr>
      <w:spacing w:line="480" w:lineRule="auto"/>
      <w:ind w:left="283"/>
    </w:pPr>
  </w:style>
  <w:style w:type="paragraph" w:styleId="BodyTextIndent3">
    <w:name w:val="Body Text Indent 3"/>
    <w:basedOn w:val="Normal"/>
    <w:uiPriority w:val="99"/>
    <w:semiHidden/>
    <w:rsid w:val="00065F18"/>
    <w:pPr>
      <w:ind w:left="283"/>
    </w:pPr>
    <w:rPr>
      <w:sz w:val="16"/>
      <w:szCs w:val="16"/>
    </w:rPr>
  </w:style>
  <w:style w:type="paragraph" w:styleId="Closing">
    <w:name w:val="Closing"/>
    <w:basedOn w:val="Normal"/>
    <w:uiPriority w:val="99"/>
    <w:semiHidden/>
    <w:rsid w:val="00065F18"/>
    <w:pPr>
      <w:ind w:left="4252"/>
    </w:pPr>
  </w:style>
  <w:style w:type="paragraph" w:styleId="Date">
    <w:name w:val="Date"/>
    <w:basedOn w:val="Normal"/>
    <w:next w:val="Normal"/>
    <w:uiPriority w:val="99"/>
    <w:semiHidden/>
    <w:rsid w:val="00065F18"/>
  </w:style>
  <w:style w:type="paragraph" w:styleId="E-mailSignature">
    <w:name w:val="E-mail Signature"/>
    <w:basedOn w:val="Normal"/>
    <w:uiPriority w:val="99"/>
    <w:semiHidden/>
    <w:rsid w:val="00065F18"/>
  </w:style>
  <w:style w:type="character" w:styleId="Emphasis">
    <w:name w:val="Emphasis"/>
    <w:uiPriority w:val="99"/>
    <w:semiHidden/>
    <w:qFormat/>
    <w:rsid w:val="00065F18"/>
    <w:rPr>
      <w:rFonts w:ascii="Calibri" w:hAnsi="Calibri"/>
      <w:i/>
      <w:iCs/>
    </w:rPr>
  </w:style>
  <w:style w:type="paragraph" w:styleId="EnvelopeAddress">
    <w:name w:val="envelope address"/>
    <w:basedOn w:val="Normal"/>
    <w:uiPriority w:val="99"/>
    <w:semiHidden/>
    <w:rsid w:val="00065F1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uiPriority w:val="99"/>
    <w:semiHidden/>
    <w:rsid w:val="00065F18"/>
    <w:rPr>
      <w:rFonts w:cs="Arial"/>
      <w:sz w:val="20"/>
      <w:szCs w:val="20"/>
    </w:rPr>
  </w:style>
  <w:style w:type="character" w:styleId="FollowedHyperlink">
    <w:name w:val="FollowedHyperlink"/>
    <w:uiPriority w:val="99"/>
    <w:semiHidden/>
    <w:rsid w:val="00065F18"/>
    <w:rPr>
      <w:color w:val="800080"/>
      <w:u w:val="single"/>
    </w:rPr>
  </w:style>
  <w:style w:type="paragraph" w:styleId="Footer">
    <w:name w:val="footer"/>
    <w:basedOn w:val="Normal"/>
    <w:link w:val="FooterChar"/>
    <w:rsid w:val="00065F18"/>
    <w:pPr>
      <w:spacing w:before="40" w:after="40"/>
      <w:contextualSpacing/>
    </w:pPr>
    <w:rPr>
      <w:i/>
      <w:sz w:val="20"/>
    </w:rPr>
  </w:style>
  <w:style w:type="paragraph" w:styleId="Header">
    <w:name w:val="header"/>
    <w:basedOn w:val="Normal"/>
    <w:link w:val="HeaderChar"/>
    <w:rsid w:val="00065F18"/>
    <w:pPr>
      <w:spacing w:before="40" w:after="40"/>
    </w:pPr>
    <w:rPr>
      <w:color w:val="808080" w:themeColor="background1" w:themeShade="80"/>
      <w:sz w:val="22"/>
    </w:rPr>
  </w:style>
  <w:style w:type="character" w:styleId="HTMLAcronym">
    <w:name w:val="HTML Acronym"/>
    <w:basedOn w:val="DefaultParagraphFont"/>
    <w:uiPriority w:val="99"/>
    <w:semiHidden/>
    <w:rsid w:val="00065F18"/>
  </w:style>
  <w:style w:type="paragraph" w:styleId="HTMLAddress">
    <w:name w:val="HTML Address"/>
    <w:basedOn w:val="Normal"/>
    <w:uiPriority w:val="99"/>
    <w:semiHidden/>
    <w:rsid w:val="00065F18"/>
    <w:rPr>
      <w:i/>
      <w:iCs/>
    </w:rPr>
  </w:style>
  <w:style w:type="character" w:styleId="HTMLCite">
    <w:name w:val="HTML Cite"/>
    <w:uiPriority w:val="99"/>
    <w:semiHidden/>
    <w:rsid w:val="00065F18"/>
    <w:rPr>
      <w:i/>
      <w:iCs/>
    </w:rPr>
  </w:style>
  <w:style w:type="character" w:styleId="HTMLCode">
    <w:name w:val="HTML Code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Definition">
    <w:name w:val="HTML Definition"/>
    <w:uiPriority w:val="99"/>
    <w:semiHidden/>
    <w:rsid w:val="00065F18"/>
    <w:rPr>
      <w:i/>
      <w:iCs/>
    </w:rPr>
  </w:style>
  <w:style w:type="character" w:styleId="HTMLKeyboard">
    <w:name w:val="HTML Keyboard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Sample">
    <w:name w:val="HTML Sample"/>
    <w:uiPriority w:val="99"/>
    <w:semiHidden/>
    <w:rsid w:val="00065F18"/>
    <w:rPr>
      <w:rFonts w:ascii="Courier New" w:hAnsi="Courier New" w:cs="Courier New"/>
    </w:rPr>
  </w:style>
  <w:style w:type="character" w:styleId="HTMLTypewriter">
    <w:name w:val="HTML Typewriter"/>
    <w:uiPriority w:val="99"/>
    <w:semiHidden/>
    <w:rsid w:val="00065F18"/>
    <w:rPr>
      <w:rFonts w:ascii="Courier New" w:hAnsi="Courier New" w:cs="Courier New"/>
      <w:sz w:val="20"/>
      <w:szCs w:val="20"/>
    </w:rPr>
  </w:style>
  <w:style w:type="character" w:styleId="HTMLVariable">
    <w:name w:val="HTML Variable"/>
    <w:uiPriority w:val="99"/>
    <w:semiHidden/>
    <w:rsid w:val="00065F18"/>
    <w:rPr>
      <w:i/>
      <w:iCs/>
    </w:rPr>
  </w:style>
  <w:style w:type="character" w:styleId="Hyperlink">
    <w:name w:val="Hyperlink"/>
    <w:uiPriority w:val="99"/>
    <w:rsid w:val="00065F18"/>
    <w:rPr>
      <w:color w:val="1F546B" w:themeColor="text2"/>
      <w:u w:val="single"/>
    </w:rPr>
  </w:style>
  <w:style w:type="character" w:styleId="LineNumber">
    <w:name w:val="line number"/>
    <w:basedOn w:val="DefaultParagraphFont"/>
    <w:uiPriority w:val="99"/>
    <w:semiHidden/>
    <w:rsid w:val="00065F18"/>
  </w:style>
  <w:style w:type="paragraph" w:styleId="List">
    <w:name w:val="List"/>
    <w:basedOn w:val="Normal"/>
    <w:uiPriority w:val="99"/>
    <w:semiHidden/>
    <w:rsid w:val="00065F18"/>
    <w:pPr>
      <w:ind w:left="283" w:hanging="283"/>
    </w:pPr>
  </w:style>
  <w:style w:type="paragraph" w:styleId="List2">
    <w:name w:val="List 2"/>
    <w:basedOn w:val="Normal"/>
    <w:uiPriority w:val="3"/>
    <w:semiHidden/>
    <w:rsid w:val="00065F18"/>
    <w:pPr>
      <w:ind w:left="566" w:hanging="283"/>
    </w:pPr>
  </w:style>
  <w:style w:type="paragraph" w:styleId="List3">
    <w:name w:val="List 3"/>
    <w:basedOn w:val="Normal"/>
    <w:uiPriority w:val="99"/>
    <w:semiHidden/>
    <w:rsid w:val="00065F18"/>
    <w:pPr>
      <w:ind w:left="849" w:hanging="283"/>
    </w:pPr>
  </w:style>
  <w:style w:type="paragraph" w:styleId="List4">
    <w:name w:val="List 4"/>
    <w:basedOn w:val="Normal"/>
    <w:uiPriority w:val="99"/>
    <w:semiHidden/>
    <w:rsid w:val="00065F18"/>
    <w:pPr>
      <w:ind w:left="1132" w:hanging="283"/>
    </w:pPr>
  </w:style>
  <w:style w:type="paragraph" w:styleId="List5">
    <w:name w:val="List 5"/>
    <w:basedOn w:val="Normal"/>
    <w:uiPriority w:val="99"/>
    <w:semiHidden/>
    <w:rsid w:val="00065F18"/>
    <w:pPr>
      <w:ind w:left="1415" w:hanging="283"/>
    </w:pPr>
  </w:style>
  <w:style w:type="paragraph" w:styleId="ListBullet">
    <w:name w:val="List Bullet"/>
    <w:basedOn w:val="Bullet"/>
    <w:uiPriority w:val="99"/>
    <w:semiHidden/>
    <w:rsid w:val="00003FC7"/>
  </w:style>
  <w:style w:type="paragraph" w:styleId="ListBullet2">
    <w:name w:val="List Bullet 2"/>
    <w:basedOn w:val="Normal"/>
    <w:uiPriority w:val="99"/>
    <w:semiHidden/>
    <w:rsid w:val="00065F18"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rsid w:val="00065F18"/>
    <w:pPr>
      <w:numPr>
        <w:numId w:val="2"/>
      </w:numPr>
    </w:pPr>
  </w:style>
  <w:style w:type="paragraph" w:styleId="ListBullet4">
    <w:name w:val="List Bullet 4"/>
    <w:basedOn w:val="Normal"/>
    <w:uiPriority w:val="99"/>
    <w:semiHidden/>
    <w:rsid w:val="00065F18"/>
    <w:pPr>
      <w:numPr>
        <w:numId w:val="3"/>
      </w:numPr>
    </w:pPr>
  </w:style>
  <w:style w:type="paragraph" w:styleId="ListBullet5">
    <w:name w:val="List Bullet 5"/>
    <w:basedOn w:val="Normal"/>
    <w:uiPriority w:val="99"/>
    <w:semiHidden/>
    <w:rsid w:val="00065F18"/>
    <w:pPr>
      <w:numPr>
        <w:numId w:val="4"/>
      </w:numPr>
    </w:pPr>
  </w:style>
  <w:style w:type="paragraph" w:styleId="ListContinue">
    <w:name w:val="List Continue"/>
    <w:basedOn w:val="Normal"/>
    <w:uiPriority w:val="99"/>
    <w:semiHidden/>
    <w:rsid w:val="00065F18"/>
    <w:pPr>
      <w:ind w:left="283"/>
    </w:pPr>
  </w:style>
  <w:style w:type="paragraph" w:styleId="ListContinue2">
    <w:name w:val="List Continue 2"/>
    <w:basedOn w:val="Normal"/>
    <w:uiPriority w:val="99"/>
    <w:semiHidden/>
    <w:rsid w:val="00065F18"/>
    <w:pPr>
      <w:ind w:left="566"/>
    </w:pPr>
  </w:style>
  <w:style w:type="paragraph" w:styleId="ListContinue3">
    <w:name w:val="List Continue 3"/>
    <w:basedOn w:val="Normal"/>
    <w:uiPriority w:val="99"/>
    <w:semiHidden/>
    <w:rsid w:val="00065F18"/>
    <w:pPr>
      <w:ind w:left="849"/>
    </w:pPr>
  </w:style>
  <w:style w:type="paragraph" w:styleId="ListContinue4">
    <w:name w:val="List Continue 4"/>
    <w:basedOn w:val="Normal"/>
    <w:uiPriority w:val="99"/>
    <w:semiHidden/>
    <w:rsid w:val="00065F18"/>
    <w:pPr>
      <w:ind w:left="1132"/>
    </w:pPr>
  </w:style>
  <w:style w:type="paragraph" w:styleId="ListContinue5">
    <w:name w:val="List Continue 5"/>
    <w:basedOn w:val="Normal"/>
    <w:uiPriority w:val="99"/>
    <w:semiHidden/>
    <w:rsid w:val="00065F18"/>
    <w:pPr>
      <w:ind w:left="1415"/>
    </w:pPr>
  </w:style>
  <w:style w:type="paragraph" w:styleId="ListNumber">
    <w:name w:val="List Number"/>
    <w:basedOn w:val="List123"/>
    <w:uiPriority w:val="99"/>
    <w:semiHidden/>
    <w:rsid w:val="00B42F17"/>
  </w:style>
  <w:style w:type="paragraph" w:styleId="ListNumber2">
    <w:name w:val="List Number 2"/>
    <w:basedOn w:val="List123level2"/>
    <w:uiPriority w:val="99"/>
    <w:semiHidden/>
    <w:rsid w:val="00B42F17"/>
  </w:style>
  <w:style w:type="paragraph" w:styleId="ListNumber3">
    <w:name w:val="List Number 3"/>
    <w:basedOn w:val="List123level3"/>
    <w:uiPriority w:val="99"/>
    <w:semiHidden/>
    <w:rsid w:val="00B42F17"/>
  </w:style>
  <w:style w:type="paragraph" w:styleId="ListNumber4">
    <w:name w:val="List Number 4"/>
    <w:basedOn w:val="Normal"/>
    <w:uiPriority w:val="99"/>
    <w:semiHidden/>
    <w:rsid w:val="00065F18"/>
    <w:pPr>
      <w:numPr>
        <w:numId w:val="5"/>
      </w:numPr>
    </w:pPr>
  </w:style>
  <w:style w:type="paragraph" w:styleId="ListNumber5">
    <w:name w:val="List Number 5"/>
    <w:basedOn w:val="Normal"/>
    <w:uiPriority w:val="99"/>
    <w:semiHidden/>
    <w:rsid w:val="00065F18"/>
    <w:pPr>
      <w:numPr>
        <w:numId w:val="6"/>
      </w:numPr>
    </w:pPr>
  </w:style>
  <w:style w:type="paragraph" w:styleId="MessageHeader">
    <w:name w:val="Message Header"/>
    <w:basedOn w:val="Normal"/>
    <w:uiPriority w:val="99"/>
    <w:semiHidden/>
    <w:rsid w:val="00065F1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semiHidden/>
    <w:rsid w:val="00065F1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rsid w:val="00065F18"/>
    <w:pPr>
      <w:ind w:left="709"/>
    </w:pPr>
  </w:style>
  <w:style w:type="paragraph" w:styleId="NoteHeading">
    <w:name w:val="Note Heading"/>
    <w:basedOn w:val="Normal"/>
    <w:next w:val="Normal"/>
    <w:uiPriority w:val="99"/>
    <w:semiHidden/>
    <w:rsid w:val="00065F18"/>
  </w:style>
  <w:style w:type="character" w:customStyle="1" w:styleId="Heading1Char">
    <w:name w:val="Heading 1 Char"/>
    <w:basedOn w:val="DefaultParagraphFont"/>
    <w:link w:val="Heading1"/>
    <w:rsid w:val="005028A7"/>
    <w:rPr>
      <w:rFonts w:eastAsiaTheme="minorHAnsi" w:cs="Arial"/>
      <w:b/>
      <w:bCs/>
      <w:color w:val="1F546B" w:themeColor="text2"/>
      <w:kern w:val="32"/>
      <w:sz w:val="52"/>
      <w:szCs w:val="32"/>
      <w:lang w:eastAsia="en-US"/>
    </w:rPr>
  </w:style>
  <w:style w:type="paragraph" w:styleId="PlainText">
    <w:name w:val="Plain Text"/>
    <w:basedOn w:val="Normal"/>
    <w:uiPriority w:val="99"/>
    <w:semiHidden/>
    <w:rsid w:val="00065F1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rsid w:val="00065F18"/>
  </w:style>
  <w:style w:type="paragraph" w:styleId="Signature">
    <w:name w:val="Signature"/>
    <w:basedOn w:val="Normal"/>
    <w:uiPriority w:val="99"/>
    <w:semiHidden/>
    <w:rsid w:val="00065F18"/>
    <w:pPr>
      <w:ind w:left="4252"/>
    </w:pPr>
  </w:style>
  <w:style w:type="character" w:styleId="Strong">
    <w:name w:val="Strong"/>
    <w:uiPriority w:val="99"/>
    <w:semiHidden/>
    <w:qFormat/>
    <w:rsid w:val="00065F18"/>
    <w:rPr>
      <w:b/>
      <w:bCs/>
    </w:rPr>
  </w:style>
  <w:style w:type="paragraph" w:styleId="Subtitle">
    <w:name w:val="Subtitle"/>
    <w:basedOn w:val="Normal"/>
    <w:uiPriority w:val="1"/>
    <w:semiHidden/>
    <w:qFormat/>
    <w:rsid w:val="00065F18"/>
    <w:pPr>
      <w:jc w:val="center"/>
    </w:pPr>
    <w:rPr>
      <w:b/>
      <w:color w:val="7BC7CE"/>
      <w:sz w:val="36"/>
      <w:szCs w:val="36"/>
    </w:rPr>
  </w:style>
  <w:style w:type="table" w:styleId="Table3Deffects1">
    <w:name w:val="Table 3D effects 1"/>
    <w:basedOn w:val="TableNormal"/>
    <w:semiHidden/>
    <w:rsid w:val="00065F18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065F18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065F18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065F18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065F18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065F18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065F18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065F18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065F18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065F18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065F18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065F18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065F18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065F18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065F18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065F18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065F18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065F18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065F18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065F18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065F18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065F18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065F18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065F18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065F18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065F18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065F18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065F18"/>
    <w:pPr>
      <w:contextualSpacing/>
      <w:jc w:val="right"/>
    </w:pPr>
    <w:rPr>
      <w:b/>
      <w:color w:val="1F546B"/>
      <w:sz w:val="80"/>
      <w:szCs w:val="80"/>
    </w:rPr>
  </w:style>
  <w:style w:type="paragraph" w:customStyle="1" w:styleId="BodyTextIndentLevel1">
    <w:name w:val="Body Text Indent Level 1"/>
    <w:basedOn w:val="BodyText"/>
    <w:uiPriority w:val="3"/>
    <w:semiHidden/>
    <w:rsid w:val="00065F18"/>
    <w:pPr>
      <w:ind w:left="709"/>
    </w:pPr>
  </w:style>
  <w:style w:type="paragraph" w:customStyle="1" w:styleId="BodyTextIndentLevel2">
    <w:name w:val="Body Text Indent Level 2"/>
    <w:basedOn w:val="BodyText"/>
    <w:uiPriority w:val="3"/>
    <w:semiHidden/>
    <w:rsid w:val="00065F18"/>
    <w:pPr>
      <w:ind w:left="1276"/>
    </w:pPr>
  </w:style>
  <w:style w:type="paragraph" w:customStyle="1" w:styleId="BodyTextIndentLevel3">
    <w:name w:val="Body Text Indent Level 3"/>
    <w:basedOn w:val="BodyText"/>
    <w:uiPriority w:val="3"/>
    <w:semiHidden/>
    <w:rsid w:val="00065F18"/>
    <w:pPr>
      <w:numPr>
        <w:ilvl w:val="4"/>
        <w:numId w:val="10"/>
      </w:numPr>
    </w:pPr>
  </w:style>
  <w:style w:type="paragraph" w:customStyle="1" w:styleId="SingleSpacedParagraph">
    <w:name w:val="Single Spaced Paragraph"/>
    <w:basedOn w:val="Normal"/>
    <w:uiPriority w:val="99"/>
    <w:semiHidden/>
    <w:rsid w:val="00065F18"/>
  </w:style>
  <w:style w:type="paragraph" w:customStyle="1" w:styleId="Headingnumbered1">
    <w:name w:val="Heading numbered 1"/>
    <w:basedOn w:val="Heading1"/>
    <w:next w:val="Normal"/>
    <w:uiPriority w:val="1"/>
    <w:semiHidden/>
    <w:rsid w:val="00AF60A0"/>
    <w:pPr>
      <w:numPr>
        <w:numId w:val="10"/>
      </w:numPr>
      <w:outlineLvl w:val="5"/>
    </w:pPr>
  </w:style>
  <w:style w:type="paragraph" w:customStyle="1" w:styleId="Headingnumbered2">
    <w:name w:val="Heading numbered 2"/>
    <w:basedOn w:val="Heading2"/>
    <w:next w:val="Normal"/>
    <w:uiPriority w:val="1"/>
    <w:semiHidden/>
    <w:rsid w:val="00AF60A0"/>
    <w:pPr>
      <w:numPr>
        <w:ilvl w:val="1"/>
        <w:numId w:val="10"/>
      </w:numPr>
      <w:outlineLvl w:val="6"/>
    </w:pPr>
  </w:style>
  <w:style w:type="paragraph" w:customStyle="1" w:styleId="Headingnumbered3">
    <w:name w:val="Heading numbered 3"/>
    <w:basedOn w:val="Normal"/>
    <w:next w:val="Normal"/>
    <w:uiPriority w:val="1"/>
    <w:semiHidden/>
    <w:rsid w:val="00AF60A0"/>
    <w:pPr>
      <w:keepNext/>
      <w:numPr>
        <w:ilvl w:val="2"/>
        <w:numId w:val="10"/>
      </w:numPr>
      <w:spacing w:before="360" w:after="120"/>
      <w:contextualSpacing/>
    </w:pPr>
    <w:rPr>
      <w:b/>
      <w:color w:val="1F546B"/>
      <w:sz w:val="28"/>
    </w:rPr>
  </w:style>
  <w:style w:type="paragraph" w:customStyle="1" w:styleId="Headingnumbered4">
    <w:name w:val="Heading numbered 4"/>
    <w:basedOn w:val="Normal"/>
    <w:next w:val="Normal"/>
    <w:uiPriority w:val="1"/>
    <w:semiHidden/>
    <w:rsid w:val="00AF60A0"/>
    <w:pPr>
      <w:keepNext/>
      <w:numPr>
        <w:ilvl w:val="3"/>
        <w:numId w:val="10"/>
      </w:numPr>
      <w:spacing w:before="360" w:after="120"/>
      <w:contextualSpacing/>
    </w:pPr>
    <w:rPr>
      <w:b/>
      <w:i/>
      <w:color w:val="1F546B"/>
    </w:rPr>
  </w:style>
  <w:style w:type="paragraph" w:customStyle="1" w:styleId="Tinyline">
    <w:name w:val="Tiny line"/>
    <w:basedOn w:val="Normal"/>
    <w:qFormat/>
    <w:rsid w:val="00065F18"/>
    <w:pPr>
      <w:spacing w:before="0" w:after="0"/>
    </w:pPr>
    <w:rPr>
      <w:sz w:val="8"/>
    </w:rPr>
  </w:style>
  <w:style w:type="paragraph" w:customStyle="1" w:styleId="Numberedpara1level3a">
    <w:name w:val="Numbered para (1) level 3 (a)"/>
    <w:basedOn w:val="Normal"/>
    <w:semiHidden/>
    <w:rsid w:val="00065F18"/>
    <w:pPr>
      <w:numPr>
        <w:ilvl w:val="2"/>
        <w:numId w:val="21"/>
      </w:numPr>
      <w:spacing w:after="120"/>
    </w:pPr>
  </w:style>
  <w:style w:type="paragraph" w:customStyle="1" w:styleId="Numberedpara1level4i">
    <w:name w:val="Numbered para (1) level 4 (i)"/>
    <w:basedOn w:val="Normal"/>
    <w:semiHidden/>
    <w:rsid w:val="00065F18"/>
    <w:pPr>
      <w:numPr>
        <w:ilvl w:val="3"/>
        <w:numId w:val="21"/>
      </w:numPr>
      <w:spacing w:after="120"/>
    </w:pPr>
  </w:style>
  <w:style w:type="paragraph" w:customStyle="1" w:styleId="Bullet">
    <w:name w:val="Bullet"/>
    <w:basedOn w:val="Normal"/>
    <w:rsid w:val="0014565E"/>
    <w:pPr>
      <w:numPr>
        <w:numId w:val="11"/>
      </w:numPr>
      <w:spacing w:before="80" w:after="80"/>
    </w:pPr>
  </w:style>
  <w:style w:type="paragraph" w:customStyle="1" w:styleId="Bulletlevel2">
    <w:name w:val="Bullet level 2"/>
    <w:basedOn w:val="Normal"/>
    <w:uiPriority w:val="1"/>
    <w:semiHidden/>
    <w:rsid w:val="00065F18"/>
    <w:pPr>
      <w:numPr>
        <w:ilvl w:val="1"/>
        <w:numId w:val="11"/>
      </w:numPr>
      <w:spacing w:before="80" w:after="80"/>
    </w:pPr>
  </w:style>
  <w:style w:type="paragraph" w:customStyle="1" w:styleId="Bulletlevel3">
    <w:name w:val="Bullet level 3"/>
    <w:basedOn w:val="Normal"/>
    <w:uiPriority w:val="1"/>
    <w:semiHidden/>
    <w:rsid w:val="00991620"/>
    <w:pPr>
      <w:numPr>
        <w:ilvl w:val="2"/>
        <w:numId w:val="11"/>
      </w:numPr>
      <w:spacing w:before="80" w:after="80"/>
    </w:pPr>
  </w:style>
  <w:style w:type="paragraph" w:customStyle="1" w:styleId="BodyTextBulletIndentLevel1">
    <w:name w:val="Body Text Bullet Indent Level 1"/>
    <w:basedOn w:val="BodyText"/>
    <w:uiPriority w:val="99"/>
    <w:semiHidden/>
    <w:rsid w:val="00065F18"/>
    <w:pPr>
      <w:ind w:left="567"/>
    </w:pPr>
  </w:style>
  <w:style w:type="paragraph" w:customStyle="1" w:styleId="BodyTextBulletIndentLevel2">
    <w:name w:val="Body Text Bullet Indent Level 2"/>
    <w:basedOn w:val="BodyText"/>
    <w:uiPriority w:val="99"/>
    <w:semiHidden/>
    <w:rsid w:val="00065F18"/>
    <w:pPr>
      <w:ind w:left="1134"/>
    </w:pPr>
  </w:style>
  <w:style w:type="paragraph" w:customStyle="1" w:styleId="BodyTextBulletIndentLevel3">
    <w:name w:val="Body Text Bullet Indent Level 3"/>
    <w:basedOn w:val="BodyText"/>
    <w:uiPriority w:val="99"/>
    <w:semiHidden/>
    <w:rsid w:val="00065F18"/>
    <w:pPr>
      <w:ind w:left="1701"/>
    </w:pPr>
  </w:style>
  <w:style w:type="paragraph" w:customStyle="1" w:styleId="ListABC">
    <w:name w:val="List A B C"/>
    <w:basedOn w:val="Normal"/>
    <w:semiHidden/>
    <w:rsid w:val="00065F18"/>
    <w:pPr>
      <w:numPr>
        <w:numId w:val="16"/>
      </w:numPr>
      <w:spacing w:before="80" w:after="80"/>
    </w:pPr>
  </w:style>
  <w:style w:type="paragraph" w:customStyle="1" w:styleId="List123">
    <w:name w:val="List 1 2 3"/>
    <w:basedOn w:val="Normal"/>
    <w:rsid w:val="00065F18"/>
    <w:pPr>
      <w:numPr>
        <w:numId w:val="17"/>
      </w:numPr>
      <w:spacing w:before="80" w:after="80"/>
    </w:pPr>
  </w:style>
  <w:style w:type="paragraph" w:styleId="FootnoteText">
    <w:name w:val="footnote text"/>
    <w:basedOn w:val="Normal"/>
    <w:semiHidden/>
    <w:rsid w:val="00065F18"/>
    <w:pPr>
      <w:spacing w:before="60" w:after="60" w:line="192" w:lineRule="auto"/>
      <w:ind w:left="130" w:hanging="130"/>
    </w:pPr>
    <w:rPr>
      <w:sz w:val="20"/>
      <w:szCs w:val="20"/>
    </w:rPr>
  </w:style>
  <w:style w:type="character" w:styleId="FootnoteReference">
    <w:name w:val="footnote reference"/>
    <w:semiHidden/>
    <w:rsid w:val="00065F18"/>
    <w:rPr>
      <w:rFonts w:ascii="Calibri" w:hAnsi="Calibri"/>
      <w:sz w:val="24"/>
      <w:vertAlign w:val="superscript"/>
    </w:rPr>
  </w:style>
  <w:style w:type="paragraph" w:styleId="TOC1">
    <w:name w:val="toc 1"/>
    <w:basedOn w:val="Normal"/>
    <w:next w:val="Normal"/>
    <w:uiPriority w:val="39"/>
    <w:semiHidden/>
    <w:rsid w:val="00576AAA"/>
    <w:pPr>
      <w:tabs>
        <w:tab w:val="right" w:leader="dot" w:pos="9072"/>
      </w:tabs>
      <w:spacing w:before="200" w:after="60"/>
      <w:ind w:right="567"/>
    </w:pPr>
    <w:rPr>
      <w:b/>
      <w:color w:val="1F546B"/>
    </w:rPr>
  </w:style>
  <w:style w:type="paragraph" w:styleId="TOC2">
    <w:name w:val="toc 2"/>
    <w:basedOn w:val="Normal"/>
    <w:next w:val="Normal"/>
    <w:uiPriority w:val="39"/>
    <w:semiHidden/>
    <w:rsid w:val="00576AAA"/>
    <w:pPr>
      <w:tabs>
        <w:tab w:val="right" w:leader="dot" w:pos="9072"/>
      </w:tabs>
      <w:spacing w:before="60" w:after="60"/>
      <w:ind w:left="425" w:right="567"/>
    </w:pPr>
    <w:rPr>
      <w:noProof/>
    </w:rPr>
  </w:style>
  <w:style w:type="paragraph" w:styleId="TOC3">
    <w:name w:val="toc 3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992" w:right="567"/>
    </w:pPr>
    <w:rPr>
      <w:noProof/>
    </w:rPr>
  </w:style>
  <w:style w:type="paragraph" w:styleId="TOC4">
    <w:name w:val="toc 4"/>
    <w:basedOn w:val="Normal"/>
    <w:next w:val="Normal"/>
    <w:autoRedefine/>
    <w:uiPriority w:val="39"/>
    <w:semiHidden/>
    <w:rsid w:val="00576AAA"/>
    <w:pPr>
      <w:tabs>
        <w:tab w:val="right" w:leader="dot" w:pos="9072"/>
      </w:tabs>
      <w:spacing w:before="60" w:after="60"/>
      <w:ind w:left="1701" w:right="567"/>
    </w:pPr>
    <w:rPr>
      <w:noProof/>
    </w:rPr>
  </w:style>
  <w:style w:type="paragraph" w:styleId="TOC5">
    <w:name w:val="toc 5"/>
    <w:aliases w:val="appendix heading"/>
    <w:basedOn w:val="Normal"/>
    <w:next w:val="Normal"/>
    <w:autoRedefine/>
    <w:uiPriority w:val="39"/>
    <w:semiHidden/>
    <w:rsid w:val="00065F18"/>
    <w:pPr>
      <w:tabs>
        <w:tab w:val="right" w:leader="dot" w:pos="9072"/>
      </w:tabs>
      <w:spacing w:after="60"/>
      <w:ind w:right="567"/>
      <w:contextualSpacing/>
    </w:pPr>
    <w:rPr>
      <w:noProof/>
    </w:rPr>
  </w:style>
  <w:style w:type="paragraph" w:customStyle="1" w:styleId="HeadingContents">
    <w:name w:val="Heading Contents"/>
    <w:basedOn w:val="HeadingTableofFigures"/>
    <w:uiPriority w:val="99"/>
    <w:semiHidden/>
    <w:rsid w:val="00065F18"/>
  </w:style>
  <w:style w:type="paragraph" w:customStyle="1" w:styleId="Tableheading">
    <w:name w:val="Table heading"/>
    <w:basedOn w:val="Normal"/>
    <w:rsid w:val="00AF60A0"/>
    <w:pPr>
      <w:keepNext/>
      <w:spacing w:before="40" w:after="40"/>
    </w:pPr>
    <w:rPr>
      <w:b/>
      <w:color w:val="FFFFFF" w:themeColor="background1"/>
      <w:sz w:val="22"/>
    </w:rPr>
  </w:style>
  <w:style w:type="character" w:customStyle="1" w:styleId="Heading2Char">
    <w:name w:val="Heading 2 Char"/>
    <w:basedOn w:val="DefaultParagraphFont"/>
    <w:link w:val="Heading2"/>
    <w:rsid w:val="00065F18"/>
    <w:rPr>
      <w:rFonts w:eastAsiaTheme="minorHAnsi" w:cs="Arial"/>
      <w:b/>
      <w:bCs/>
      <w:iCs/>
      <w:color w:val="1F546B"/>
      <w:sz w:val="36"/>
      <w:szCs w:val="28"/>
      <w:lang w:eastAsia="en-US"/>
    </w:rPr>
  </w:style>
  <w:style w:type="paragraph" w:customStyle="1" w:styleId="BodyTextTable">
    <w:name w:val="Body Text Table"/>
    <w:basedOn w:val="BodyText"/>
    <w:uiPriority w:val="11"/>
    <w:semiHidden/>
    <w:rsid w:val="00065F18"/>
    <w:pPr>
      <w:spacing w:after="180" w:line="260" w:lineRule="atLeast"/>
    </w:pPr>
    <w:rPr>
      <w:sz w:val="22"/>
    </w:rPr>
  </w:style>
  <w:style w:type="paragraph" w:customStyle="1" w:styleId="BodyTextTableLastLine">
    <w:name w:val="Body Text Table Last Line"/>
    <w:basedOn w:val="BodyTextTable"/>
    <w:uiPriority w:val="99"/>
    <w:semiHidden/>
    <w:rsid w:val="00065F18"/>
    <w:pPr>
      <w:spacing w:after="0"/>
    </w:pPr>
  </w:style>
  <w:style w:type="paragraph" w:customStyle="1" w:styleId="Tablebullet">
    <w:name w:val="Table bullet"/>
    <w:basedOn w:val="Tablenormal0"/>
    <w:rsid w:val="00065F18"/>
    <w:pPr>
      <w:numPr>
        <w:numId w:val="12"/>
      </w:numPr>
    </w:pPr>
  </w:style>
  <w:style w:type="paragraph" w:customStyle="1" w:styleId="Tablebulletlevel2">
    <w:name w:val="Table bullet level 2"/>
    <w:basedOn w:val="Tablenormal0"/>
    <w:uiPriority w:val="99"/>
    <w:semiHidden/>
    <w:rsid w:val="00065F18"/>
    <w:pPr>
      <w:numPr>
        <w:ilvl w:val="1"/>
        <w:numId w:val="12"/>
      </w:numPr>
    </w:pPr>
  </w:style>
  <w:style w:type="paragraph" w:customStyle="1" w:styleId="TableBulletListLevel3">
    <w:name w:val="Table Bullet List Level 3"/>
    <w:basedOn w:val="BodyTextTable"/>
    <w:uiPriority w:val="11"/>
    <w:semiHidden/>
    <w:rsid w:val="00065F18"/>
    <w:pPr>
      <w:numPr>
        <w:ilvl w:val="2"/>
        <w:numId w:val="12"/>
      </w:numPr>
      <w:spacing w:before="60" w:after="60"/>
    </w:pPr>
  </w:style>
  <w:style w:type="paragraph" w:customStyle="1" w:styleId="Tablelist123">
    <w:name w:val="Table list 1 2 3"/>
    <w:basedOn w:val="Tablenormal0"/>
    <w:rsid w:val="00065F18"/>
    <w:pPr>
      <w:numPr>
        <w:numId w:val="14"/>
      </w:numPr>
    </w:pPr>
  </w:style>
  <w:style w:type="paragraph" w:customStyle="1" w:styleId="Tablelist123level2">
    <w:name w:val="Table list 1 2 3 level 2"/>
    <w:basedOn w:val="Tablenormal0"/>
    <w:semiHidden/>
    <w:rsid w:val="00065F18"/>
    <w:pPr>
      <w:numPr>
        <w:ilvl w:val="1"/>
        <w:numId w:val="14"/>
      </w:numPr>
    </w:pPr>
  </w:style>
  <w:style w:type="character" w:customStyle="1" w:styleId="Heading4Char">
    <w:name w:val="Heading 4 Char"/>
    <w:basedOn w:val="DefaultParagraphFont"/>
    <w:link w:val="Heading4"/>
    <w:rsid w:val="00065F18"/>
    <w:rPr>
      <w:rFonts w:eastAsiaTheme="minorHAnsi"/>
      <w:b/>
      <w:bCs/>
      <w:i/>
      <w:color w:val="1F546B" w:themeColor="text2"/>
      <w:szCs w:val="28"/>
      <w:lang w:eastAsia="en-US"/>
    </w:rPr>
  </w:style>
  <w:style w:type="paragraph" w:customStyle="1" w:styleId="BodyTextTableLevel1">
    <w:name w:val="Body Text Table Level 1"/>
    <w:basedOn w:val="BodyTextTable"/>
    <w:uiPriority w:val="11"/>
    <w:semiHidden/>
    <w:rsid w:val="00065F18"/>
    <w:pPr>
      <w:numPr>
        <w:numId w:val="13"/>
      </w:numPr>
    </w:pPr>
  </w:style>
  <w:style w:type="paragraph" w:customStyle="1" w:styleId="BodyTextTableLevel2">
    <w:name w:val="Body Text Table Level 2"/>
    <w:basedOn w:val="BodyTextTable"/>
    <w:uiPriority w:val="11"/>
    <w:semiHidden/>
    <w:rsid w:val="00065F18"/>
    <w:pPr>
      <w:numPr>
        <w:ilvl w:val="1"/>
        <w:numId w:val="13"/>
      </w:numPr>
    </w:pPr>
  </w:style>
  <w:style w:type="paragraph" w:customStyle="1" w:styleId="BodyTextTableLevel3">
    <w:name w:val="Body Text Table Level 3"/>
    <w:basedOn w:val="BodyTextTable"/>
    <w:uiPriority w:val="11"/>
    <w:semiHidden/>
    <w:rsid w:val="00065F18"/>
    <w:pPr>
      <w:numPr>
        <w:ilvl w:val="3"/>
        <w:numId w:val="14"/>
      </w:numPr>
    </w:pPr>
  </w:style>
  <w:style w:type="paragraph" w:styleId="Caption">
    <w:name w:val="caption"/>
    <w:basedOn w:val="Normal"/>
    <w:next w:val="Normal"/>
    <w:qFormat/>
    <w:rsid w:val="00AF60A0"/>
    <w:pPr>
      <w:keepNext/>
      <w:spacing w:before="80" w:after="80"/>
      <w:jc w:val="center"/>
    </w:pPr>
    <w:rPr>
      <w:b/>
      <w:bCs/>
      <w:sz w:val="22"/>
      <w:szCs w:val="20"/>
    </w:rPr>
  </w:style>
  <w:style w:type="paragraph" w:customStyle="1" w:styleId="WhiteSpace">
    <w:name w:val="White Space"/>
    <w:basedOn w:val="Normal"/>
    <w:uiPriority w:val="99"/>
    <w:semiHidden/>
    <w:rsid w:val="00065F18"/>
    <w:rPr>
      <w:sz w:val="12"/>
    </w:rPr>
  </w:style>
  <w:style w:type="table" w:customStyle="1" w:styleId="DIAplaintable">
    <w:name w:val="DIA plain table"/>
    <w:basedOn w:val="TableNormal"/>
    <w:uiPriority w:val="99"/>
    <w:rsid w:val="00594AAA"/>
    <w:pPr>
      <w:spacing w:before="56" w:after="32"/>
    </w:pPr>
    <w:rPr>
      <w:sz w:val="22"/>
    </w:rPr>
    <w:tblPr>
      <w:tblInd w:w="10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6" w:space="0" w:color="000000" w:themeColor="text1"/>
        <w:insideV w:val="single" w:sz="6" w:space="0" w:color="000000" w:themeColor="text1"/>
      </w:tblBorders>
    </w:tblPr>
    <w:tblStylePr w:type="firstRow"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il"/>
          <w:insideV w:val="single" w:sz="6" w:space="0" w:color="000000" w:themeColor="text1"/>
          <w:tl2br w:val="nil"/>
          <w:tr2bl w:val="nil"/>
        </w:tcBorders>
      </w:tcPr>
    </w:tblStylePr>
  </w:style>
  <w:style w:type="paragraph" w:customStyle="1" w:styleId="Headingappendix">
    <w:name w:val="Heading appendix"/>
    <w:basedOn w:val="Heading1"/>
    <w:next w:val="Normal"/>
    <w:rsid w:val="00065F18"/>
    <w:pPr>
      <w:pageBreakBefore/>
      <w:numPr>
        <w:numId w:val="15"/>
      </w:numPr>
      <w:tabs>
        <w:tab w:val="left" w:pos="2268"/>
      </w:tabs>
      <w:spacing w:before="0"/>
      <w:outlineLvl w:val="7"/>
    </w:pPr>
  </w:style>
  <w:style w:type="paragraph" w:customStyle="1" w:styleId="NotforContentsheading1">
    <w:name w:val="Not for Contents heading 1"/>
    <w:basedOn w:val="Normal"/>
    <w:next w:val="Normal"/>
    <w:rsid w:val="005028A7"/>
    <w:pPr>
      <w:keepNext/>
      <w:spacing w:before="360" w:after="120"/>
      <w:contextualSpacing/>
    </w:pPr>
    <w:rPr>
      <w:b/>
      <w:color w:val="1F546B"/>
      <w:kern w:val="32"/>
      <w:sz w:val="52"/>
    </w:rPr>
  </w:style>
  <w:style w:type="paragraph" w:styleId="TOC6">
    <w:name w:val="toc 6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567" w:right="567" w:hanging="567"/>
    </w:pPr>
    <w:rPr>
      <w:b/>
    </w:rPr>
  </w:style>
  <w:style w:type="paragraph" w:styleId="TOC7">
    <w:name w:val="toc 7"/>
    <w:basedOn w:val="Normal"/>
    <w:next w:val="Normal"/>
    <w:autoRedefine/>
    <w:uiPriority w:val="99"/>
    <w:semiHidden/>
    <w:rsid w:val="00065F18"/>
    <w:pPr>
      <w:tabs>
        <w:tab w:val="left" w:pos="567"/>
        <w:tab w:val="right" w:pos="9072"/>
      </w:tabs>
      <w:ind w:left="567" w:right="567" w:hanging="567"/>
    </w:pPr>
  </w:style>
  <w:style w:type="paragraph" w:styleId="TOC8">
    <w:name w:val="toc 8"/>
    <w:basedOn w:val="Normal"/>
    <w:next w:val="Normal"/>
    <w:autoRedefine/>
    <w:uiPriority w:val="99"/>
    <w:semiHidden/>
    <w:rsid w:val="00065F18"/>
    <w:pPr>
      <w:tabs>
        <w:tab w:val="right" w:pos="9072"/>
      </w:tabs>
      <w:spacing w:before="200"/>
      <w:ind w:left="284" w:hanging="284"/>
    </w:pPr>
    <w:rPr>
      <w:b/>
    </w:rPr>
  </w:style>
  <w:style w:type="paragraph" w:customStyle="1" w:styleId="ListABClevel2">
    <w:name w:val="List A B C level 2"/>
    <w:basedOn w:val="Normal"/>
    <w:uiPriority w:val="1"/>
    <w:semiHidden/>
    <w:qFormat/>
    <w:rsid w:val="00065F18"/>
    <w:pPr>
      <w:numPr>
        <w:ilvl w:val="1"/>
        <w:numId w:val="16"/>
      </w:numPr>
      <w:spacing w:before="80" w:after="80"/>
    </w:pPr>
  </w:style>
  <w:style w:type="paragraph" w:customStyle="1" w:styleId="NotforContentsheading2">
    <w:name w:val="Not for Contents heading 2"/>
    <w:basedOn w:val="Normal"/>
    <w:next w:val="Normal"/>
    <w:rsid w:val="00AF60A0"/>
    <w:pPr>
      <w:keepNext/>
      <w:spacing w:before="360" w:after="120"/>
      <w:contextualSpacing/>
    </w:pPr>
    <w:rPr>
      <w:b/>
      <w:color w:val="1F546B"/>
      <w:sz w:val="36"/>
    </w:rPr>
  </w:style>
  <w:style w:type="character" w:customStyle="1" w:styleId="Heading3Char">
    <w:name w:val="Heading 3 Char"/>
    <w:link w:val="Heading3"/>
    <w:rsid w:val="00AF60A0"/>
    <w:rPr>
      <w:rFonts w:eastAsiaTheme="minorHAnsi" w:cs="Arial"/>
      <w:b/>
      <w:bCs/>
      <w:color w:val="1F546B"/>
      <w:sz w:val="28"/>
      <w:szCs w:val="26"/>
      <w:lang w:eastAsia="en-US"/>
    </w:rPr>
  </w:style>
  <w:style w:type="paragraph" w:styleId="BalloonText">
    <w:name w:val="Balloon Text"/>
    <w:basedOn w:val="Normal"/>
    <w:uiPriority w:val="99"/>
    <w:semiHidden/>
    <w:rsid w:val="00065F18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semiHidden/>
    <w:rsid w:val="00065F18"/>
    <w:pPr>
      <w:keepNext/>
      <w:spacing w:before="480" w:after="0"/>
    </w:pPr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paragraph" w:customStyle="1" w:styleId="HeadingTableofTables">
    <w:name w:val="Heading Table of Tables"/>
    <w:basedOn w:val="HeadingContents"/>
    <w:next w:val="BodyText"/>
    <w:uiPriority w:val="4"/>
    <w:semiHidden/>
    <w:rsid w:val="00065F18"/>
    <w:pPr>
      <w:spacing w:after="60"/>
    </w:pPr>
  </w:style>
  <w:style w:type="paragraph" w:customStyle="1" w:styleId="HeadingTableofFigures">
    <w:name w:val="Heading Table of Figures"/>
    <w:next w:val="BodyText"/>
    <w:uiPriority w:val="4"/>
    <w:semiHidden/>
    <w:rsid w:val="00065F18"/>
    <w:rPr>
      <w:rFonts w:eastAsiaTheme="majorEastAsia" w:cstheme="majorBidi"/>
      <w:b/>
      <w:bCs/>
      <w:color w:val="1F546B"/>
      <w:sz w:val="60"/>
      <w:szCs w:val="28"/>
      <w:lang w:val="en-US" w:eastAsia="ja-JP"/>
    </w:rPr>
  </w:style>
  <w:style w:type="table" w:customStyle="1" w:styleId="DIATable">
    <w:name w:val="_DIA Table"/>
    <w:basedOn w:val="TableNormal"/>
    <w:uiPriority w:val="99"/>
    <w:rsid w:val="00594AAA"/>
    <w:pPr>
      <w:spacing w:before="56" w:after="32"/>
    </w:pPr>
    <w:rPr>
      <w:rFonts w:cstheme="minorBidi"/>
      <w:sz w:val="22"/>
      <w:lang w:eastAsia="en-US"/>
    </w:rPr>
    <w:tblPr>
      <w:tblInd w:w="108" w:type="dxa"/>
      <w:tblBorders>
        <w:top w:val="single" w:sz="12" w:space="0" w:color="1F546B" w:themeColor="text2"/>
        <w:left w:val="single" w:sz="12" w:space="0" w:color="1F546B" w:themeColor="text2"/>
        <w:bottom w:val="single" w:sz="12" w:space="0" w:color="1F546B" w:themeColor="text2"/>
        <w:right w:val="single" w:sz="12" w:space="0" w:color="1F546B" w:themeColor="text2"/>
        <w:insideH w:val="single" w:sz="6" w:space="0" w:color="1F546B" w:themeColor="text2"/>
        <w:insideV w:val="single" w:sz="6" w:space="0" w:color="1F546B" w:themeColor="text2"/>
      </w:tblBorders>
    </w:tblPr>
    <w:trPr>
      <w:cantSplit/>
    </w:trPr>
    <w:tblStylePr w:type="firstRow">
      <w:pPr>
        <w:keepNext/>
        <w:wordWrap/>
        <w:spacing w:beforeLines="0" w:before="60" w:beforeAutospacing="0" w:afterLines="0" w:after="32" w:afterAutospacing="0" w:line="240" w:lineRule="auto"/>
        <w:contextualSpacing w:val="0"/>
      </w:pPr>
      <w:rPr>
        <w:rFonts w:ascii="Calibri" w:hAnsi="Calibri"/>
        <w:b/>
        <w:color w:val="FFFFFF" w:themeColor="background1"/>
        <w:sz w:val="22"/>
      </w:rPr>
      <w:tblPr/>
      <w:tcPr>
        <w:tcBorders>
          <w:top w:val="single" w:sz="6" w:space="0" w:color="1F546B" w:themeColor="text2"/>
          <w:left w:val="single" w:sz="12" w:space="0" w:color="1F546B" w:themeColor="text2"/>
          <w:bottom w:val="nil"/>
          <w:right w:val="single" w:sz="12" w:space="0" w:color="1F546B" w:themeColor="text2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1F546B" w:themeFill="text2"/>
      </w:tcPr>
    </w:tblStylePr>
  </w:style>
  <w:style w:type="character" w:styleId="SubtleEmphasis">
    <w:name w:val="Subtle Emphasis"/>
    <w:basedOn w:val="DefaultParagraphFont"/>
    <w:uiPriority w:val="99"/>
    <w:semiHidden/>
    <w:qFormat/>
    <w:rsid w:val="00065F18"/>
    <w:rPr>
      <w:i/>
      <w:iCs/>
    </w:rPr>
  </w:style>
  <w:style w:type="character" w:styleId="IntenseEmphasis">
    <w:name w:val="Intense Emphasis"/>
    <w:uiPriority w:val="99"/>
    <w:semiHidden/>
    <w:qFormat/>
    <w:rsid w:val="00065F18"/>
    <w:rPr>
      <w:b/>
      <w:i/>
    </w:rPr>
  </w:style>
  <w:style w:type="paragraph" w:styleId="ListParagraph">
    <w:name w:val="List Paragraph"/>
    <w:basedOn w:val="List123"/>
    <w:uiPriority w:val="34"/>
    <w:semiHidden/>
    <w:qFormat/>
    <w:rsid w:val="00C5028E"/>
  </w:style>
  <w:style w:type="character" w:customStyle="1" w:styleId="Heading5Char">
    <w:name w:val="Heading 5 Char"/>
    <w:basedOn w:val="DefaultParagraphFont"/>
    <w:link w:val="Heading5"/>
    <w:uiPriority w:val="1"/>
    <w:semiHidden/>
    <w:rsid w:val="00065F18"/>
    <w:rPr>
      <w:rFonts w:eastAsiaTheme="minorHAnsi"/>
      <w:b/>
      <w:bCs/>
      <w:iCs/>
      <w:szCs w:val="26"/>
      <w:lang w:eastAsia="en-US"/>
    </w:rPr>
  </w:style>
  <w:style w:type="character" w:styleId="SubtleReference">
    <w:name w:val="Subtle Reference"/>
    <w:basedOn w:val="DefaultParagraphFont"/>
    <w:uiPriority w:val="99"/>
    <w:semiHidden/>
    <w:qFormat/>
    <w:rsid w:val="00065F18"/>
    <w:rPr>
      <w:rFonts w:ascii="Calibri" w:hAnsi="Calibri"/>
      <w:smallCaps/>
      <w:color w:val="A42F13" w:themeColor="accent2"/>
      <w:u w:val="single"/>
    </w:rPr>
  </w:style>
  <w:style w:type="character" w:styleId="BookTitle">
    <w:name w:val="Book Title"/>
    <w:basedOn w:val="DefaultParagraphFont"/>
    <w:uiPriority w:val="33"/>
    <w:semiHidden/>
    <w:qFormat/>
    <w:rsid w:val="00065F18"/>
    <w:rPr>
      <w:rFonts w:ascii="Calibri" w:hAnsi="Calibri"/>
      <w:b/>
      <w:bCs/>
      <w:smallCaps/>
      <w:spacing w:val="5"/>
    </w:rPr>
  </w:style>
  <w:style w:type="character" w:styleId="IntenseReference">
    <w:name w:val="Intense Reference"/>
    <w:basedOn w:val="DefaultParagraphFont"/>
    <w:uiPriority w:val="99"/>
    <w:semiHidden/>
    <w:qFormat/>
    <w:rsid w:val="00065F18"/>
    <w:rPr>
      <w:rFonts w:ascii="Calibri" w:hAnsi="Calibri"/>
      <w:b/>
      <w:bCs/>
      <w:smallCaps/>
      <w:color w:val="A42F13" w:themeColor="accent2"/>
      <w:spacing w:val="5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065F18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rsid w:val="00065F18"/>
    <w:rPr>
      <w:rFonts w:eastAsiaTheme="majorEastAsia" w:cstheme="majorBidi"/>
      <w:b/>
      <w:bCs/>
    </w:rPr>
  </w:style>
  <w:style w:type="character" w:styleId="EndnoteReference">
    <w:name w:val="endnote reference"/>
    <w:basedOn w:val="DefaultParagraphFont"/>
    <w:uiPriority w:val="99"/>
    <w:semiHidden/>
    <w:rsid w:val="00065F18"/>
    <w:rPr>
      <w:rFonts w:ascii="Calibri" w:hAnsi="Calibri"/>
      <w:vertAlign w:val="superscript"/>
    </w:rPr>
  </w:style>
  <w:style w:type="paragraph" w:styleId="TOAHeading">
    <w:name w:val="toa heading"/>
    <w:basedOn w:val="Normal"/>
    <w:next w:val="Normal"/>
    <w:uiPriority w:val="99"/>
    <w:semiHidden/>
    <w:rsid w:val="00065F18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rsid w:val="00065F1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</w:pPr>
    <w:rPr>
      <w:rFonts w:cs="Consolas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65F18"/>
    <w:rPr>
      <w:rFonts w:cs="Consolas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65F18"/>
    <w:rPr>
      <w:rFonts w:ascii="Calibri" w:hAnsi="Calibri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065F18"/>
    <w:rPr>
      <w:rFonts w:eastAsiaTheme="minorHAnsi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065F18"/>
    <w:pPr>
      <w:pBdr>
        <w:bottom w:val="single" w:sz="4" w:space="4" w:color="7BC7CE" w:themeColor="accent1"/>
      </w:pBdr>
      <w:spacing w:before="200" w:after="280"/>
      <w:ind w:left="936" w:right="936"/>
    </w:pPr>
    <w:rPr>
      <w:b/>
      <w:bCs/>
      <w:i/>
      <w:iCs/>
      <w:color w:val="1F546B" w:themeColor="text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65F18"/>
    <w:rPr>
      <w:rFonts w:eastAsiaTheme="minorHAnsi"/>
      <w:b/>
      <w:bCs/>
      <w:i/>
      <w:iCs/>
      <w:color w:val="1F546B" w:themeColor="text2"/>
      <w:lang w:eastAsia="en-US"/>
    </w:rPr>
  </w:style>
  <w:style w:type="paragraph" w:customStyle="1" w:styleId="Headingpage">
    <w:name w:val="Heading page"/>
    <w:basedOn w:val="Normal"/>
    <w:next w:val="Normal"/>
    <w:semiHidden/>
    <w:rsid w:val="00065F18"/>
    <w:pPr>
      <w:spacing w:before="400"/>
    </w:pPr>
    <w:rPr>
      <w:b/>
      <w:color w:val="1F546B" w:themeColor="text2"/>
      <w:sz w:val="48"/>
    </w:rPr>
  </w:style>
  <w:style w:type="paragraph" w:customStyle="1" w:styleId="Tablenormal0">
    <w:name w:val="Table normal"/>
    <w:basedOn w:val="Normal"/>
    <w:qFormat/>
    <w:rsid w:val="00065F18"/>
    <w:pPr>
      <w:spacing w:before="40" w:after="40"/>
    </w:pPr>
    <w:rPr>
      <w:sz w:val="22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65F18"/>
    <w:rPr>
      <w:rFonts w:eastAsiaTheme="minorHAnsi"/>
      <w:b/>
      <w:bCs/>
      <w:i/>
      <w:szCs w:val="22"/>
      <w:lang w:eastAsia="en-US"/>
    </w:rPr>
  </w:style>
  <w:style w:type="paragraph" w:customStyle="1" w:styleId="ListABClevel3">
    <w:name w:val="List A B C level 3"/>
    <w:basedOn w:val="Normal"/>
    <w:uiPriority w:val="1"/>
    <w:semiHidden/>
    <w:qFormat/>
    <w:rsid w:val="00065F18"/>
    <w:pPr>
      <w:numPr>
        <w:ilvl w:val="2"/>
        <w:numId w:val="16"/>
      </w:numPr>
      <w:spacing w:before="80" w:after="80"/>
    </w:pPr>
  </w:style>
  <w:style w:type="paragraph" w:customStyle="1" w:styleId="List123level2">
    <w:name w:val="List 1 2 3 level 2"/>
    <w:basedOn w:val="Normal"/>
    <w:uiPriority w:val="1"/>
    <w:semiHidden/>
    <w:qFormat/>
    <w:rsid w:val="00FF3414"/>
    <w:pPr>
      <w:numPr>
        <w:ilvl w:val="1"/>
        <w:numId w:val="17"/>
      </w:numPr>
      <w:spacing w:before="80" w:after="80"/>
    </w:pPr>
  </w:style>
  <w:style w:type="paragraph" w:customStyle="1" w:styleId="List123level3">
    <w:name w:val="List 1 2 3 level 3"/>
    <w:basedOn w:val="Normal"/>
    <w:uiPriority w:val="1"/>
    <w:semiHidden/>
    <w:qFormat/>
    <w:rsid w:val="00FF3414"/>
    <w:pPr>
      <w:numPr>
        <w:ilvl w:val="2"/>
        <w:numId w:val="17"/>
      </w:numPr>
      <w:spacing w:before="80" w:after="80"/>
    </w:pPr>
  </w:style>
  <w:style w:type="paragraph" w:customStyle="1" w:styleId="Legislationsection">
    <w:name w:val="Legislation section"/>
    <w:basedOn w:val="Normal"/>
    <w:semiHidden/>
    <w:qFormat/>
    <w:rsid w:val="00ED4356"/>
    <w:pPr>
      <w:keepNext/>
      <w:numPr>
        <w:numId w:val="19"/>
      </w:numPr>
      <w:tabs>
        <w:tab w:val="left" w:pos="567"/>
      </w:tabs>
      <w:spacing w:after="60"/>
    </w:pPr>
    <w:rPr>
      <w:b/>
      <w:sz w:val="22"/>
    </w:rPr>
  </w:style>
  <w:style w:type="paragraph" w:customStyle="1" w:styleId="Legislationnumber">
    <w:name w:val="Legislation number"/>
    <w:basedOn w:val="Normal"/>
    <w:semiHidden/>
    <w:qFormat/>
    <w:rsid w:val="00054574"/>
    <w:pPr>
      <w:numPr>
        <w:ilvl w:val="1"/>
        <w:numId w:val="19"/>
      </w:numPr>
      <w:tabs>
        <w:tab w:val="left" w:pos="567"/>
      </w:tabs>
      <w:spacing w:before="60" w:after="60"/>
    </w:pPr>
    <w:rPr>
      <w:sz w:val="22"/>
    </w:rPr>
  </w:style>
  <w:style w:type="paragraph" w:customStyle="1" w:styleId="Legislationa">
    <w:name w:val="Legislation (a)"/>
    <w:basedOn w:val="Normal"/>
    <w:semiHidden/>
    <w:qFormat/>
    <w:rsid w:val="00065F18"/>
    <w:pPr>
      <w:numPr>
        <w:ilvl w:val="2"/>
        <w:numId w:val="19"/>
      </w:numPr>
      <w:spacing w:before="60" w:after="60"/>
    </w:pPr>
    <w:rPr>
      <w:sz w:val="22"/>
    </w:rPr>
  </w:style>
  <w:style w:type="paragraph" w:customStyle="1" w:styleId="Legislationi">
    <w:name w:val="Legislation (i)"/>
    <w:basedOn w:val="Normal"/>
    <w:semiHidden/>
    <w:qFormat/>
    <w:rsid w:val="00065F18"/>
    <w:pPr>
      <w:numPr>
        <w:ilvl w:val="3"/>
        <w:numId w:val="19"/>
      </w:numPr>
      <w:spacing w:before="60" w:after="60"/>
    </w:pPr>
    <w:rPr>
      <w:sz w:val="22"/>
    </w:rPr>
  </w:style>
  <w:style w:type="paragraph" w:customStyle="1" w:styleId="Numberedparaindentonly">
    <w:name w:val="Numbered para indent only"/>
    <w:basedOn w:val="Normal"/>
    <w:semiHidden/>
    <w:qFormat/>
    <w:rsid w:val="00065F18"/>
    <w:pPr>
      <w:spacing w:after="120"/>
      <w:ind w:left="567"/>
    </w:pPr>
  </w:style>
  <w:style w:type="paragraph" w:customStyle="1" w:styleId="Spacer">
    <w:name w:val="Spacer"/>
    <w:basedOn w:val="Normal"/>
    <w:qFormat/>
    <w:rsid w:val="00065F18"/>
    <w:pPr>
      <w:spacing w:before="0" w:after="0"/>
    </w:pPr>
  </w:style>
  <w:style w:type="paragraph" w:customStyle="1" w:styleId="Page">
    <w:name w:val="Page"/>
    <w:basedOn w:val="Spacer"/>
    <w:semiHidden/>
    <w:qFormat/>
    <w:rsid w:val="00065F18"/>
    <w:pPr>
      <w:jc w:val="right"/>
    </w:pPr>
    <w:rPr>
      <w:color w:val="000000" w:themeColor="text1"/>
    </w:rPr>
  </w:style>
  <w:style w:type="table" w:customStyle="1" w:styleId="Blanktable">
    <w:name w:val="Blank table"/>
    <w:basedOn w:val="TableNormal"/>
    <w:uiPriority w:val="99"/>
    <w:rsid w:val="00065F18"/>
    <w:tblPr>
      <w:tblInd w:w="108" w:type="dxa"/>
    </w:tblPr>
  </w:style>
  <w:style w:type="paragraph" w:customStyle="1" w:styleId="Tablenormal12pt">
    <w:name w:val="Table normal 12pt"/>
    <w:basedOn w:val="Tablenormal0"/>
    <w:semiHidden/>
    <w:qFormat/>
    <w:rsid w:val="00065F18"/>
    <w:rPr>
      <w:sz w:val="24"/>
    </w:rPr>
  </w:style>
  <w:style w:type="paragraph" w:customStyle="1" w:styleId="Tableheading12pt">
    <w:name w:val="Table heading 12pt"/>
    <w:basedOn w:val="Tableheading"/>
    <w:semiHidden/>
    <w:qFormat/>
    <w:rsid w:val="00065F18"/>
    <w:rPr>
      <w:sz w:val="24"/>
    </w:rPr>
  </w:style>
  <w:style w:type="paragraph" w:customStyle="1" w:styleId="Documentationpageheading">
    <w:name w:val="Documentation page heading"/>
    <w:basedOn w:val="Normal"/>
    <w:semiHidden/>
    <w:qFormat/>
    <w:rsid w:val="00065F18"/>
    <w:pPr>
      <w:spacing w:after="0"/>
    </w:pPr>
    <w:rPr>
      <w:b/>
      <w:color w:val="1F546B" w:themeColor="text2"/>
      <w:sz w:val="36"/>
    </w:rPr>
  </w:style>
  <w:style w:type="paragraph" w:customStyle="1" w:styleId="Documentationpagesubheading">
    <w:name w:val="Documentation page subheading"/>
    <w:basedOn w:val="Documentationpageheading"/>
    <w:semiHidden/>
    <w:qFormat/>
    <w:rsid w:val="00065F18"/>
    <w:rPr>
      <w:sz w:val="28"/>
    </w:rPr>
  </w:style>
  <w:style w:type="paragraph" w:customStyle="1" w:styleId="Documentationpagetable">
    <w:name w:val="Documentation page table"/>
    <w:basedOn w:val="Normal"/>
    <w:semiHidden/>
    <w:qFormat/>
    <w:rsid w:val="00065F18"/>
    <w:pPr>
      <w:spacing w:before="44" w:after="24"/>
    </w:pPr>
    <w:rPr>
      <w:rFonts w:cstheme="minorBidi"/>
      <w:sz w:val="20"/>
    </w:rPr>
  </w:style>
  <w:style w:type="paragraph" w:customStyle="1" w:styleId="Documentationpagetableheading">
    <w:name w:val="Documentation page table heading"/>
    <w:basedOn w:val="Normal"/>
    <w:semiHidden/>
    <w:qFormat/>
    <w:rsid w:val="00065F18"/>
    <w:pPr>
      <w:spacing w:before="40" w:after="40"/>
    </w:pPr>
    <w:rPr>
      <w:rFonts w:cstheme="minorBidi"/>
      <w:b/>
      <w:color w:val="FFFFFF" w:themeColor="background1"/>
      <w:sz w:val="20"/>
    </w:rPr>
  </w:style>
  <w:style w:type="paragraph" w:customStyle="1" w:styleId="Numberedpara2subheading">
    <w:name w:val="Numbered para (2) subheading"/>
    <w:basedOn w:val="Normal"/>
    <w:next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2level1">
    <w:name w:val="Numbered para (2) level 1"/>
    <w:basedOn w:val="Normal"/>
    <w:semiHidden/>
    <w:qFormat/>
    <w:rsid w:val="00065F18"/>
    <w:pPr>
      <w:numPr>
        <w:numId w:val="20"/>
      </w:numPr>
      <w:spacing w:after="120"/>
    </w:pPr>
  </w:style>
  <w:style w:type="paragraph" w:customStyle="1" w:styleId="Numberedpara2level2a">
    <w:name w:val="Numbered para (2) level 2 (a)"/>
    <w:basedOn w:val="Normal"/>
    <w:semiHidden/>
    <w:qFormat/>
    <w:rsid w:val="00065F18"/>
    <w:pPr>
      <w:numPr>
        <w:ilvl w:val="1"/>
        <w:numId w:val="20"/>
      </w:numPr>
      <w:spacing w:after="120"/>
    </w:pPr>
  </w:style>
  <w:style w:type="paragraph" w:customStyle="1" w:styleId="Numberedpara2level3i">
    <w:name w:val="Numbered para (2) level 3 (i)"/>
    <w:basedOn w:val="Normal"/>
    <w:semiHidden/>
    <w:qFormat/>
    <w:rsid w:val="00065F18"/>
    <w:pPr>
      <w:numPr>
        <w:ilvl w:val="2"/>
        <w:numId w:val="20"/>
      </w:numPr>
      <w:spacing w:after="120"/>
    </w:pPr>
  </w:style>
  <w:style w:type="paragraph" w:customStyle="1" w:styleId="Title2">
    <w:name w:val="Title 2"/>
    <w:basedOn w:val="Title"/>
    <w:qFormat/>
    <w:rsid w:val="00065F18"/>
    <w:rPr>
      <w:sz w:val="52"/>
    </w:rPr>
  </w:style>
  <w:style w:type="paragraph" w:customStyle="1" w:styleId="Numberedpara2heading">
    <w:name w:val="Numbered para (2) heading"/>
    <w:basedOn w:val="Normal"/>
    <w:semiHidden/>
    <w:qFormat/>
    <w:rsid w:val="00ED4356"/>
    <w:pPr>
      <w:keepNext/>
      <w:spacing w:before="240" w:after="120"/>
    </w:pPr>
    <w:rPr>
      <w:b/>
      <w:sz w:val="28"/>
    </w:rPr>
  </w:style>
  <w:style w:type="character" w:customStyle="1" w:styleId="HeaderChar">
    <w:name w:val="Header Char"/>
    <w:basedOn w:val="DefaultParagraphFont"/>
    <w:link w:val="Header"/>
    <w:rsid w:val="00065F18"/>
    <w:rPr>
      <w:rFonts w:eastAsiaTheme="minorHAnsi"/>
      <w:color w:val="808080" w:themeColor="background1" w:themeShade="80"/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65F18"/>
    <w:rPr>
      <w:rFonts w:eastAsiaTheme="minorHAnsi"/>
      <w:i/>
      <w:sz w:val="20"/>
      <w:lang w:eastAsia="en-US"/>
    </w:rPr>
  </w:style>
  <w:style w:type="character" w:customStyle="1" w:styleId="Footersecurityclassification">
    <w:name w:val="Footer security classification"/>
    <w:basedOn w:val="DefaultParagraphFont"/>
    <w:uiPriority w:val="1"/>
    <w:qFormat/>
    <w:rsid w:val="00065F18"/>
    <w:rPr>
      <w:b/>
      <w:i/>
      <w:caps/>
      <w:smallCaps w:val="0"/>
      <w:sz w:val="22"/>
    </w:rPr>
  </w:style>
  <w:style w:type="paragraph" w:customStyle="1" w:styleId="Numberedpara1level211">
    <w:name w:val="Numbered para (1) level 2 (1.1)"/>
    <w:basedOn w:val="Normal"/>
    <w:semiHidden/>
    <w:rsid w:val="00065F18"/>
    <w:pPr>
      <w:numPr>
        <w:ilvl w:val="1"/>
        <w:numId w:val="21"/>
      </w:numPr>
      <w:spacing w:after="120"/>
    </w:pPr>
  </w:style>
  <w:style w:type="paragraph" w:customStyle="1" w:styleId="Numberedpara11headingwithnumber">
    <w:name w:val="Numbered para (1) 1 (heading with number)"/>
    <w:basedOn w:val="Normal"/>
    <w:semiHidden/>
    <w:qFormat/>
    <w:rsid w:val="00ED4356"/>
    <w:pPr>
      <w:keepNext/>
      <w:numPr>
        <w:numId w:val="21"/>
      </w:numPr>
      <w:spacing w:before="240" w:after="120"/>
    </w:pPr>
    <w:rPr>
      <w:b/>
      <w:sz w:val="28"/>
    </w:rPr>
  </w:style>
  <w:style w:type="paragraph" w:customStyle="1" w:styleId="Crossreference">
    <w:name w:val="Cross reference"/>
    <w:basedOn w:val="Normal"/>
    <w:semiHidden/>
    <w:qFormat/>
    <w:rsid w:val="00065F18"/>
    <w:rPr>
      <w:i/>
      <w:color w:val="1F546B" w:themeColor="text2"/>
      <w:u w:val="single"/>
    </w:rPr>
  </w:style>
  <w:style w:type="paragraph" w:customStyle="1" w:styleId="Numberedpara3heading">
    <w:name w:val="Numbered para (3) heading"/>
    <w:basedOn w:val="Normal"/>
    <w:semiHidden/>
    <w:qFormat/>
    <w:rsid w:val="004F2E8A"/>
    <w:pPr>
      <w:keepNext/>
      <w:spacing w:before="200" w:after="120"/>
    </w:pPr>
    <w:rPr>
      <w:b/>
    </w:rPr>
  </w:style>
  <w:style w:type="paragraph" w:customStyle="1" w:styleId="Numberedpara3subheading">
    <w:name w:val="Numbered para (3) subheading"/>
    <w:basedOn w:val="Normal"/>
    <w:semiHidden/>
    <w:qFormat/>
    <w:rsid w:val="00ED4356"/>
    <w:pPr>
      <w:keepNext/>
      <w:spacing w:before="240" w:after="120"/>
    </w:pPr>
    <w:rPr>
      <w:b/>
      <w:i/>
    </w:rPr>
  </w:style>
  <w:style w:type="paragraph" w:customStyle="1" w:styleId="Numberedpara3level1">
    <w:name w:val="Numbered para (3) level 1"/>
    <w:basedOn w:val="Normal"/>
    <w:semiHidden/>
    <w:qFormat/>
    <w:rsid w:val="004F2E8A"/>
    <w:pPr>
      <w:numPr>
        <w:numId w:val="22"/>
      </w:numPr>
      <w:spacing w:after="120"/>
    </w:pPr>
  </w:style>
  <w:style w:type="paragraph" w:customStyle="1" w:styleId="Numberedpara3level211">
    <w:name w:val="Numbered para (3) level 2 (1.1)"/>
    <w:basedOn w:val="Normal"/>
    <w:semiHidden/>
    <w:qFormat/>
    <w:rsid w:val="004F2E8A"/>
    <w:pPr>
      <w:numPr>
        <w:ilvl w:val="1"/>
        <w:numId w:val="22"/>
      </w:numPr>
      <w:spacing w:after="120"/>
    </w:pPr>
  </w:style>
  <w:style w:type="paragraph" w:customStyle="1" w:styleId="Numberedpara3level3111">
    <w:name w:val="Numbered para (3) level 3 (1.1.1)"/>
    <w:basedOn w:val="Normal"/>
    <w:semiHidden/>
    <w:qFormat/>
    <w:rsid w:val="004F2E8A"/>
    <w:pPr>
      <w:numPr>
        <w:ilvl w:val="2"/>
        <w:numId w:val="22"/>
      </w:numPr>
      <w:spacing w:after="120"/>
    </w:pPr>
  </w:style>
  <w:style w:type="paragraph" w:styleId="EndnoteText">
    <w:name w:val="endnote text"/>
    <w:basedOn w:val="Normal"/>
    <w:link w:val="EndnoteTextChar"/>
    <w:uiPriority w:val="99"/>
    <w:semiHidden/>
    <w:rsid w:val="00ED4356"/>
    <w:pPr>
      <w:tabs>
        <w:tab w:val="left" w:pos="170"/>
      </w:tabs>
      <w:spacing w:before="0" w:after="0"/>
      <w:ind w:left="57" w:hanging="5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4356"/>
    <w:rPr>
      <w:rFonts w:eastAsiaTheme="minorHAnsi"/>
      <w:sz w:val="20"/>
      <w:szCs w:val="20"/>
      <w:lang w:eastAsia="en-US"/>
    </w:rPr>
  </w:style>
  <w:style w:type="character" w:customStyle="1" w:styleId="Crossreferences">
    <w:name w:val="Cross references"/>
    <w:basedOn w:val="DefaultParagraphFont"/>
    <w:uiPriority w:val="1"/>
    <w:qFormat/>
    <w:rsid w:val="00C90217"/>
    <w:rPr>
      <w:i/>
      <w:color w:val="1F546B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6D01"/>
    <w:rPr>
      <w:color w:val="808080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8B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8BC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8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8BC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lnzcollservices/SIPbuilderGUI" TargetMode="External"/><Relationship Id="rId13" Type="http://schemas.microsoft.com/office/2016/09/relationships/commentsIds" Target="commentsIds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DIA">
      <a:dk1>
        <a:sysClr val="windowText" lastClr="000000"/>
      </a:dk1>
      <a:lt1>
        <a:srgbClr val="FFFFFF"/>
      </a:lt1>
      <a:dk2>
        <a:srgbClr val="1F546B"/>
      </a:dk2>
      <a:lt2>
        <a:srgbClr val="FAD53D"/>
      </a:lt2>
      <a:accent1>
        <a:srgbClr val="7BC7CE"/>
      </a:accent1>
      <a:accent2>
        <a:srgbClr val="A42F13"/>
      </a:accent2>
      <a:accent3>
        <a:srgbClr val="DD8E00"/>
      </a:accent3>
      <a:accent4>
        <a:srgbClr val="4F7D29"/>
      </a:accent4>
      <a:accent5>
        <a:srgbClr val="563774"/>
      </a:accent5>
      <a:accent6>
        <a:srgbClr val="F06A22"/>
      </a:accent6>
      <a:hlink>
        <a:srgbClr val="348087"/>
      </a:hlink>
      <a:folHlink>
        <a:srgbClr val="AA923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49054-C0E1-4ABB-864D-C243F9950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</Company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Koroteeva</dc:creator>
  <cp:keywords/>
  <dc:description/>
  <cp:lastModifiedBy>Svetlana Koroteeva</cp:lastModifiedBy>
  <cp:revision>14</cp:revision>
  <cp:lastPrinted>2014-03-27T01:47:00Z</cp:lastPrinted>
  <dcterms:created xsi:type="dcterms:W3CDTF">2021-11-26T05:46:00Z</dcterms:created>
  <dcterms:modified xsi:type="dcterms:W3CDTF">2021-12-06T04:50:00Z</dcterms:modified>
</cp:coreProperties>
</file>